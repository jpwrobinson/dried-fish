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2D254" w14:textId="77777777" w:rsidR="006A4A7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Manuscript for</w:t>
      </w:r>
    </w:p>
    <w:p w14:paraId="3ABBC90B" w14:textId="61D0E438" w:rsidR="006A4A72" w:rsidRDefault="00000000">
      <w:pPr>
        <w:rPr>
          <w:rFonts w:ascii="Times New Roman" w:eastAsia="Times New Roman" w:hAnsi="Times New Roman" w:cs="Times New Roman"/>
          <w:sz w:val="12"/>
          <w:szCs w:val="12"/>
        </w:rPr>
      </w:pPr>
      <w:r>
        <w:rPr>
          <w:rFonts w:ascii="Times New Roman" w:eastAsia="Times New Roman" w:hAnsi="Times New Roman" w:cs="Times New Roman"/>
          <w:sz w:val="26"/>
          <w:szCs w:val="26"/>
        </w:rPr>
        <w:t>Dried fish provide widespread access to critical nutrients across Africa</w:t>
      </w:r>
    </w:p>
    <w:p w14:paraId="511C6D62" w14:textId="77777777" w:rsidR="006A4A72" w:rsidRDefault="006A4A72">
      <w:pPr>
        <w:widowControl w:val="0"/>
        <w:rPr>
          <w:rFonts w:ascii="Times New Roman" w:eastAsia="Times New Roman" w:hAnsi="Times New Roman" w:cs="Times New Roman"/>
          <w:sz w:val="26"/>
          <w:szCs w:val="26"/>
        </w:rPr>
      </w:pPr>
    </w:p>
    <w:p w14:paraId="4A9D1FE5"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James PW Robinson</w:t>
      </w:r>
      <w:r>
        <w:rPr>
          <w:rFonts w:ascii="Times New Roman" w:eastAsia="Times New Roman" w:hAnsi="Times New Roman" w:cs="Times New Roman"/>
          <w:vertAlign w:val="superscript"/>
        </w:rPr>
        <w:t>1*</w:t>
      </w:r>
      <w:r>
        <w:rPr>
          <w:rFonts w:ascii="Times New Roman" w:eastAsia="Times New Roman" w:hAnsi="Times New Roman" w:cs="Times New Roman"/>
        </w:rPr>
        <w:t>, Lydia O’Meara</w:t>
      </w:r>
      <w:r>
        <w:rPr>
          <w:rFonts w:ascii="Times New Roman" w:eastAsia="Times New Roman" w:hAnsi="Times New Roman" w:cs="Times New Roman"/>
          <w:vertAlign w:val="superscript"/>
        </w:rPr>
        <w:t>2</w:t>
      </w:r>
      <w:r>
        <w:rPr>
          <w:rFonts w:ascii="Times New Roman" w:eastAsia="Times New Roman" w:hAnsi="Times New Roman" w:cs="Times New Roman"/>
        </w:rPr>
        <w:t>, Kathryn J Fiorella</w:t>
      </w:r>
      <w:r>
        <w:rPr>
          <w:rFonts w:ascii="Times New Roman" w:eastAsia="Times New Roman" w:hAnsi="Times New Roman" w:cs="Times New Roman"/>
          <w:vertAlign w:val="superscript"/>
        </w:rPr>
        <w:t>3</w:t>
      </w:r>
      <w:r>
        <w:rPr>
          <w:rFonts w:ascii="Times New Roman" w:eastAsia="Times New Roman" w:hAnsi="Times New Roman" w:cs="Times New Roman"/>
        </w:rPr>
        <w:t>, Kendra Byrd</w:t>
      </w:r>
      <w:r>
        <w:rPr>
          <w:rFonts w:ascii="Times New Roman" w:eastAsia="Times New Roman" w:hAnsi="Times New Roman" w:cs="Times New Roman"/>
          <w:vertAlign w:val="superscript"/>
        </w:rPr>
        <w:t>2</w:t>
      </w:r>
      <w:r>
        <w:rPr>
          <w:rFonts w:ascii="Times New Roman" w:eastAsia="Times New Roman" w:hAnsi="Times New Roman" w:cs="Times New Roman"/>
        </w:rPr>
        <w:t>, Marian Kjellevold</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08DD5F20"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Richard Ansong</w:t>
      </w:r>
      <w:r>
        <w:rPr>
          <w:rFonts w:ascii="Times New Roman" w:eastAsia="Times New Roman" w:hAnsi="Times New Roman" w:cs="Times New Roman"/>
          <w:vertAlign w:val="superscript"/>
        </w:rPr>
        <w:t>5</w:t>
      </w:r>
      <w:r>
        <w:rPr>
          <w:rFonts w:ascii="Times New Roman" w:eastAsia="Times New Roman" w:hAnsi="Times New Roman" w:cs="Times New Roman"/>
        </w:rPr>
        <w:t>, Christopher Mulanda Aura</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roofErr w:type="spellStart"/>
      <w:r>
        <w:rPr>
          <w:rFonts w:ascii="Times New Roman" w:eastAsia="Times New Roman" w:hAnsi="Times New Roman" w:cs="Times New Roman"/>
        </w:rPr>
        <w:t>Naftaly</w:t>
      </w:r>
      <w:proofErr w:type="spellEnd"/>
      <w:r>
        <w:rPr>
          <w:rFonts w:ascii="Times New Roman" w:eastAsia="Times New Roman" w:hAnsi="Times New Roman" w:cs="Times New Roman"/>
        </w:rPr>
        <w:t xml:space="preserve"> Mwirigi</w:t>
      </w:r>
      <w:r>
        <w:rPr>
          <w:rFonts w:ascii="Times New Roman" w:eastAsia="Times New Roman" w:hAnsi="Times New Roman" w:cs="Times New Roman"/>
          <w:vertAlign w:val="superscript"/>
        </w:rPr>
        <w:t>6</w:t>
      </w:r>
      <w:r>
        <w:rPr>
          <w:rFonts w:ascii="Times New Roman" w:eastAsia="Times New Roman" w:hAnsi="Times New Roman" w:cs="Times New Roman"/>
        </w:rPr>
        <w:t>, Antonio Allegretti</w:t>
      </w:r>
      <w:r>
        <w:rPr>
          <w:rFonts w:ascii="Times New Roman" w:eastAsia="Times New Roman" w:hAnsi="Times New Roman" w:cs="Times New Roman"/>
          <w:vertAlign w:val="superscript"/>
        </w:rPr>
        <w:t>1</w:t>
      </w:r>
      <w:r>
        <w:rPr>
          <w:rFonts w:ascii="Times New Roman" w:eastAsia="Times New Roman" w:hAnsi="Times New Roman" w:cs="Times New Roman"/>
        </w:rPr>
        <w:t>, Rucha Karkarey</w:t>
      </w:r>
      <w:r>
        <w:rPr>
          <w:rFonts w:ascii="Times New Roman" w:eastAsia="Times New Roman" w:hAnsi="Times New Roman" w:cs="Times New Roman"/>
          <w:vertAlign w:val="superscript"/>
        </w:rPr>
        <w:t>1</w:t>
      </w:r>
      <w:r>
        <w:rPr>
          <w:rFonts w:ascii="Times New Roman" w:eastAsia="Times New Roman" w:hAnsi="Times New Roman" w:cs="Times New Roman"/>
        </w:rPr>
        <w:t>, Tim Lamont</w:t>
      </w:r>
      <w:r>
        <w:rPr>
          <w:rFonts w:ascii="Times New Roman" w:eastAsia="Times New Roman" w:hAnsi="Times New Roman" w:cs="Times New Roman"/>
          <w:vertAlign w:val="superscript"/>
        </w:rPr>
        <w:t>1</w:t>
      </w:r>
      <w:r>
        <w:rPr>
          <w:rFonts w:ascii="Times New Roman" w:eastAsia="Times New Roman" w:hAnsi="Times New Roman" w:cs="Times New Roman"/>
        </w:rPr>
        <w:t>, Eva Maire</w:t>
      </w:r>
      <w:r>
        <w:rPr>
          <w:rFonts w:ascii="Times New Roman" w:eastAsia="Times New Roman" w:hAnsi="Times New Roman" w:cs="Times New Roman"/>
          <w:vertAlign w:val="superscript"/>
        </w:rPr>
        <w:t>1,7</w:t>
      </w:r>
      <w:r>
        <w:rPr>
          <w:rFonts w:ascii="Times New Roman" w:eastAsia="Times New Roman" w:hAnsi="Times New Roman" w:cs="Times New Roman"/>
        </w:rPr>
        <w:t>, Sarah Martin</w:t>
      </w:r>
      <w:r>
        <w:rPr>
          <w:rFonts w:ascii="Times New Roman" w:eastAsia="Times New Roman" w:hAnsi="Times New Roman" w:cs="Times New Roman"/>
          <w:vertAlign w:val="superscript"/>
        </w:rPr>
        <w:t>1</w:t>
      </w:r>
      <w:r>
        <w:rPr>
          <w:rFonts w:ascii="Times New Roman" w:eastAsia="Times New Roman" w:hAnsi="Times New Roman" w:cs="Times New Roman"/>
        </w:rPr>
        <w:t>, Johnstone Omukoto</w:t>
      </w:r>
      <w:r>
        <w:rPr>
          <w:rFonts w:ascii="Times New Roman" w:eastAsia="Times New Roman" w:hAnsi="Times New Roman" w:cs="Times New Roman"/>
          <w:vertAlign w:val="superscript"/>
        </w:rPr>
        <w:t>1,6</w:t>
      </w:r>
      <w:r>
        <w:rPr>
          <w:rFonts w:ascii="Times New Roman" w:eastAsia="Times New Roman" w:hAnsi="Times New Roman" w:cs="Times New Roman"/>
        </w:rPr>
        <w:t>, Sophie Standen</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
    <w:p w14:paraId="2F96F451" w14:textId="77777777" w:rsidR="006A4A72" w:rsidRDefault="00000000">
      <w:pPr>
        <w:widowControl w:val="0"/>
        <w:rPr>
          <w:rFonts w:ascii="Times New Roman" w:eastAsia="Times New Roman" w:hAnsi="Times New Roman" w:cs="Times New Roman"/>
        </w:rPr>
      </w:pPr>
      <w:r>
        <w:rPr>
          <w:rFonts w:ascii="Times New Roman" w:eastAsia="Times New Roman" w:hAnsi="Times New Roman" w:cs="Times New Roman"/>
        </w:rPr>
        <w:t>Jessica A. Gephart</w:t>
      </w:r>
      <w:r>
        <w:rPr>
          <w:rFonts w:ascii="Times New Roman" w:eastAsia="Times New Roman" w:hAnsi="Times New Roman" w:cs="Times New Roman"/>
          <w:vertAlign w:val="superscript"/>
        </w:rPr>
        <w:t>8</w:t>
      </w:r>
      <w:r>
        <w:rPr>
          <w:rFonts w:ascii="Times New Roman" w:eastAsia="Times New Roman" w:hAnsi="Times New Roman" w:cs="Times New Roman"/>
        </w:rPr>
        <w:t>, Nicholas AJ Graham</w:t>
      </w:r>
      <w:r>
        <w:rPr>
          <w:rFonts w:ascii="Times New Roman" w:eastAsia="Times New Roman" w:hAnsi="Times New Roman" w:cs="Times New Roman"/>
          <w:vertAlign w:val="superscript"/>
        </w:rPr>
        <w:t>1</w:t>
      </w:r>
      <w:r>
        <w:rPr>
          <w:rFonts w:ascii="Times New Roman" w:eastAsia="Times New Roman" w:hAnsi="Times New Roman" w:cs="Times New Roman"/>
        </w:rPr>
        <w:t>, Shakuntala H Thilsted</w:t>
      </w:r>
      <w:r>
        <w:rPr>
          <w:rFonts w:ascii="Times New Roman" w:eastAsia="Times New Roman" w:hAnsi="Times New Roman" w:cs="Times New Roman"/>
          <w:vertAlign w:val="superscript"/>
        </w:rPr>
        <w:t>9</w:t>
      </w:r>
      <w:r>
        <w:rPr>
          <w:rFonts w:ascii="Times New Roman" w:eastAsia="Times New Roman" w:hAnsi="Times New Roman" w:cs="Times New Roman"/>
        </w:rPr>
        <w:t>, Christina C Hicks</w:t>
      </w:r>
      <w:r>
        <w:rPr>
          <w:rFonts w:ascii="Times New Roman" w:eastAsia="Times New Roman" w:hAnsi="Times New Roman" w:cs="Times New Roman"/>
          <w:vertAlign w:val="superscript"/>
        </w:rPr>
        <w:t>1</w:t>
      </w:r>
    </w:p>
    <w:p w14:paraId="4D2788EA" w14:textId="77777777" w:rsidR="006A4A72" w:rsidRDefault="006A4A72">
      <w:pPr>
        <w:widowControl w:val="0"/>
        <w:rPr>
          <w:rFonts w:ascii="Times New Roman" w:eastAsia="Times New Roman" w:hAnsi="Times New Roman" w:cs="Times New Roman"/>
          <w:sz w:val="20"/>
          <w:szCs w:val="20"/>
        </w:rPr>
      </w:pPr>
    </w:p>
    <w:p w14:paraId="00BC4969"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1. Lancaster Environment Centre, Lancaster University, Lancaster, UK</w:t>
      </w:r>
    </w:p>
    <w:p w14:paraId="5258F0CC"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2. Natural Resources Institute, University of Greenwich, Chatham, UK</w:t>
      </w:r>
    </w:p>
    <w:p w14:paraId="391AB008"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3. Department of Public and Ecosystem Health, Cornell University, Ithaca, NY, USA</w:t>
      </w:r>
    </w:p>
    <w:p w14:paraId="4FDFF3C1"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4. Institute of Marine Research (IMR), Bergen, Norway</w:t>
      </w:r>
    </w:p>
    <w:p w14:paraId="5D970C94"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5. Department of Nutrition &amp; Food Science, College of Basic and Applied Sciences, University of Ghana, Accra, Ghana</w:t>
      </w:r>
    </w:p>
    <w:p w14:paraId="06CA5EF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6. Kenya Marine and Fisheries Research Institute, Kisumu, Kenya</w:t>
      </w:r>
    </w:p>
    <w:p w14:paraId="1CA9CB00"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7. MARBEC, University of Montpellier, CNRS, </w:t>
      </w:r>
      <w:proofErr w:type="spellStart"/>
      <w:r>
        <w:rPr>
          <w:rFonts w:ascii="Times New Roman" w:eastAsia="Times New Roman" w:hAnsi="Times New Roman" w:cs="Times New Roman"/>
        </w:rPr>
        <w:t>Ifremer</w:t>
      </w:r>
      <w:proofErr w:type="spellEnd"/>
      <w:r>
        <w:rPr>
          <w:rFonts w:ascii="Times New Roman" w:eastAsia="Times New Roman" w:hAnsi="Times New Roman" w:cs="Times New Roman"/>
        </w:rPr>
        <w:t>, IRD, Montpellier, France</w:t>
      </w:r>
    </w:p>
    <w:p w14:paraId="38DD8B5A"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8. School of Aquatic and Fishery Sciences, University of Washington, Seattle, WA, USA</w:t>
      </w:r>
    </w:p>
    <w:p w14:paraId="2637D90F" w14:textId="7737F169" w:rsidR="006A4A72" w:rsidRDefault="00000000">
      <w:pPr>
        <w:rPr>
          <w:rFonts w:ascii="Times New Roman" w:eastAsia="Times New Roman" w:hAnsi="Times New Roman" w:cs="Times New Roman"/>
        </w:rPr>
      </w:pPr>
      <w:r>
        <w:rPr>
          <w:rFonts w:ascii="Times New Roman" w:eastAsia="Times New Roman" w:hAnsi="Times New Roman" w:cs="Times New Roman"/>
        </w:rPr>
        <w:t>9. Shakuntala H Thilsted, CGIAR, Washington D</w:t>
      </w:r>
      <w:r w:rsidR="004A280A">
        <w:rPr>
          <w:rFonts w:ascii="Times New Roman" w:eastAsia="Times New Roman" w:hAnsi="Times New Roman" w:cs="Times New Roman"/>
        </w:rPr>
        <w:t>.</w:t>
      </w:r>
      <w:r>
        <w:rPr>
          <w:rFonts w:ascii="Times New Roman" w:eastAsia="Times New Roman" w:hAnsi="Times New Roman" w:cs="Times New Roman"/>
        </w:rPr>
        <w:t>C</w:t>
      </w:r>
      <w:r w:rsidR="004A280A">
        <w:rPr>
          <w:rFonts w:ascii="Times New Roman" w:eastAsia="Times New Roman" w:hAnsi="Times New Roman" w:cs="Times New Roman"/>
        </w:rPr>
        <w:t>.</w:t>
      </w:r>
      <w:r>
        <w:rPr>
          <w:rFonts w:ascii="Times New Roman" w:eastAsia="Times New Roman" w:hAnsi="Times New Roman" w:cs="Times New Roman"/>
        </w:rPr>
        <w:t>, USA</w:t>
      </w:r>
    </w:p>
    <w:p w14:paraId="478ED45D" w14:textId="77777777" w:rsidR="006A4A72" w:rsidRDefault="006A4A72">
      <w:pPr>
        <w:rPr>
          <w:rFonts w:ascii="Times New Roman" w:eastAsia="Times New Roman" w:hAnsi="Times New Roman" w:cs="Times New Roman"/>
        </w:rPr>
      </w:pPr>
    </w:p>
    <w:p w14:paraId="4D75CB4D" w14:textId="77777777" w:rsidR="006A4A72" w:rsidRPr="00FC40E0" w:rsidRDefault="00000000">
      <w:pPr>
        <w:rPr>
          <w:rFonts w:ascii="Times New Roman" w:eastAsia="Times New Roman" w:hAnsi="Times New Roman" w:cs="Times New Roman"/>
        </w:rPr>
      </w:pPr>
      <w:r w:rsidRPr="00FC40E0">
        <w:rPr>
          <w:rFonts w:ascii="Times New Roman" w:eastAsia="Times New Roman" w:hAnsi="Times New Roman" w:cs="Times New Roman"/>
        </w:rPr>
        <w:t>*James PW Robinson</w:t>
      </w:r>
    </w:p>
    <w:p w14:paraId="3B0528CE" w14:textId="77777777" w:rsidR="006A4A72" w:rsidRPr="00FC40E0" w:rsidRDefault="00000000">
      <w:pPr>
        <w:rPr>
          <w:rFonts w:ascii="Times New Roman" w:eastAsia="Times New Roman" w:hAnsi="Times New Roman" w:cs="Times New Roman"/>
        </w:rPr>
      </w:pPr>
      <w:r w:rsidRPr="00FC40E0">
        <w:rPr>
          <w:rFonts w:ascii="Times New Roman" w:eastAsia="Times New Roman" w:hAnsi="Times New Roman" w:cs="Times New Roman"/>
          <w:b/>
        </w:rPr>
        <w:t>Email</w:t>
      </w:r>
      <w:r w:rsidRPr="00FC40E0">
        <w:rPr>
          <w:rFonts w:ascii="Times New Roman" w:eastAsia="Times New Roman" w:hAnsi="Times New Roman" w:cs="Times New Roman"/>
        </w:rPr>
        <w:t>: james.robinson@lancaster.ac.uk</w:t>
      </w:r>
    </w:p>
    <w:p w14:paraId="4FFB4CE3" w14:textId="77777777" w:rsidR="006A4A72" w:rsidRPr="00FC40E0" w:rsidRDefault="006A4A72">
      <w:pPr>
        <w:rPr>
          <w:rFonts w:ascii="Times New Roman" w:eastAsia="Times New Roman" w:hAnsi="Times New Roman" w:cs="Times New Roman"/>
        </w:rPr>
      </w:pPr>
    </w:p>
    <w:p w14:paraId="76C18970"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Author Contributions</w:t>
      </w:r>
      <w:r>
        <w:rPr>
          <w:rFonts w:ascii="Times New Roman" w:eastAsia="Times New Roman" w:hAnsi="Times New Roman" w:cs="Times New Roman"/>
        </w:rPr>
        <w:t>: JPWR conceived the paper, conducted all analyses, and wrote the first draft, with LCO, KAB, KJF, MK, NAJG, and CHH. JPWR, NAJG, TL, RK, NM, and SS collected fish samples. MK supervised chemical analyses. All coauthors contributed to the final manuscript.</w:t>
      </w:r>
    </w:p>
    <w:p w14:paraId="79C279E1"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Competing Interest Statement</w:t>
      </w:r>
      <w:r>
        <w:rPr>
          <w:rFonts w:ascii="Times New Roman" w:eastAsia="Times New Roman" w:hAnsi="Times New Roman" w:cs="Times New Roman"/>
        </w:rPr>
        <w:t>: No competing interests.</w:t>
      </w:r>
    </w:p>
    <w:p w14:paraId="34CAB80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Classification</w:t>
      </w:r>
      <w:r>
        <w:rPr>
          <w:rFonts w:ascii="Times New Roman" w:eastAsia="Times New Roman" w:hAnsi="Times New Roman" w:cs="Times New Roman"/>
        </w:rPr>
        <w:t>: Sustainability Science and Environmental Science</w:t>
      </w:r>
    </w:p>
    <w:p w14:paraId="6002D828" w14:textId="77777777" w:rsidR="006A4A72" w:rsidRDefault="00000000">
      <w:pPr>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fisheries, aquatic foods, diets, food security, heavy metals</w:t>
      </w:r>
    </w:p>
    <w:p w14:paraId="682B5AC8" w14:textId="77777777" w:rsidR="006A4A72" w:rsidRDefault="006A4A72">
      <w:pPr>
        <w:rPr>
          <w:rFonts w:ascii="Times New Roman" w:eastAsia="Times New Roman" w:hAnsi="Times New Roman" w:cs="Times New Roman"/>
        </w:rPr>
      </w:pPr>
    </w:p>
    <w:p w14:paraId="6246AC35" w14:textId="77777777" w:rsidR="006A4A72" w:rsidRDefault="00000000">
      <w:pPr>
        <w:rPr>
          <w:rFonts w:ascii="Times New Roman" w:eastAsia="Times New Roman" w:hAnsi="Times New Roman" w:cs="Times New Roman"/>
          <w:b/>
        </w:rPr>
      </w:pPr>
      <w:r>
        <w:rPr>
          <w:rFonts w:ascii="Times New Roman" w:eastAsia="Times New Roman" w:hAnsi="Times New Roman" w:cs="Times New Roman"/>
          <w:b/>
        </w:rPr>
        <w:t>This PDF file includes:</w:t>
      </w:r>
    </w:p>
    <w:p w14:paraId="4C494944" w14:textId="77777777" w:rsidR="006A4A72" w:rsidRDefault="00000000">
      <w:pPr>
        <w:ind w:firstLine="720"/>
        <w:rPr>
          <w:rFonts w:ascii="Times New Roman" w:eastAsia="Times New Roman" w:hAnsi="Times New Roman" w:cs="Times New Roman"/>
        </w:rPr>
      </w:pPr>
      <w:r>
        <w:rPr>
          <w:rFonts w:ascii="Times New Roman" w:eastAsia="Times New Roman" w:hAnsi="Times New Roman" w:cs="Times New Roman"/>
        </w:rPr>
        <w:t>Main Text</w:t>
      </w:r>
    </w:p>
    <w:p w14:paraId="328C91A4" w14:textId="44FE9288" w:rsidR="006A4A72" w:rsidRDefault="00000000">
      <w:pPr>
        <w:ind w:firstLine="720"/>
        <w:rPr>
          <w:rFonts w:ascii="Times New Roman" w:eastAsia="Times New Roman" w:hAnsi="Times New Roman" w:cs="Times New Roman"/>
          <w:b/>
        </w:rPr>
      </w:pPr>
      <w:r>
        <w:rPr>
          <w:rFonts w:ascii="Times New Roman" w:eastAsia="Times New Roman" w:hAnsi="Times New Roman" w:cs="Times New Roman"/>
        </w:rPr>
        <w:t xml:space="preserve">Figures 1 to </w:t>
      </w:r>
      <w:r w:rsidR="00FF6346">
        <w:rPr>
          <w:rFonts w:ascii="Times New Roman" w:eastAsia="Times New Roman" w:hAnsi="Times New Roman" w:cs="Times New Roman"/>
        </w:rPr>
        <w:t>4</w:t>
      </w:r>
      <w:r>
        <w:br w:type="page"/>
      </w:r>
    </w:p>
    <w:p w14:paraId="55BC158C" w14:textId="29628238"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B9374F3" w14:textId="77777777" w:rsidR="006A4A72" w:rsidRDefault="006A4A72">
      <w:pPr>
        <w:rPr>
          <w:rFonts w:ascii="Times New Roman" w:eastAsia="Times New Roman" w:hAnsi="Times New Roman" w:cs="Times New Roman"/>
          <w:b/>
          <w:sz w:val="26"/>
          <w:szCs w:val="26"/>
        </w:rPr>
      </w:pPr>
    </w:p>
    <w:p w14:paraId="52FA66FE" w14:textId="321A10B9"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are essential in supporting food security and nutrition across the tropics, with ‘dried’ fish particularly affordable, available, and nutritious. However, dried fish food systems are often hidden and overlooked due to data scarcity, limiting understanding of how dried fish contribute to nutrient intakes. Here, we combine nutrient analysis of fish samples with national household surveys from across </w:t>
      </w:r>
      <w:r w:rsidR="0050181D">
        <w:rPr>
          <w:rFonts w:ascii="Times New Roman" w:eastAsia="Times New Roman" w:hAnsi="Times New Roman" w:cs="Times New Roman"/>
        </w:rPr>
        <w:t>East and West</w:t>
      </w:r>
      <w:r>
        <w:rPr>
          <w:rFonts w:ascii="Times New Roman" w:eastAsia="Times New Roman" w:hAnsi="Times New Roman" w:cs="Times New Roman"/>
        </w:rPr>
        <w:t xml:space="preserve"> Africa to understand the importance of dried fish in diets. We find that small portions of dried fish contribute over 15% of recommended intakes for multiple essential dietary nutrients (calcium, iodine, iron, selenium, zinc, vitamins B12 and D), with low heavy metal concentrations, and are consumed weekly by ~one third of households in</w:t>
      </w:r>
      <w:r w:rsidR="00E615C2">
        <w:rPr>
          <w:rFonts w:ascii="Times New Roman" w:eastAsia="Times New Roman" w:hAnsi="Times New Roman" w:cs="Times New Roman"/>
        </w:rPr>
        <w:t xml:space="preserve"> six countries</w:t>
      </w:r>
      <w:r>
        <w:rPr>
          <w:rFonts w:ascii="Times New Roman" w:eastAsia="Times New Roman" w:hAnsi="Times New Roman" w:cs="Times New Roman"/>
        </w:rPr>
        <w:t xml:space="preserve"> </w:t>
      </w:r>
      <w:r w:rsidR="00E615C2">
        <w:rPr>
          <w:rFonts w:ascii="Times New Roman" w:eastAsia="Times New Roman" w:hAnsi="Times New Roman" w:cs="Times New Roman"/>
        </w:rPr>
        <w:t>(</w:t>
      </w:r>
      <w:r>
        <w:rPr>
          <w:rFonts w:ascii="Times New Roman" w:eastAsia="Times New Roman" w:hAnsi="Times New Roman" w:cs="Times New Roman"/>
        </w:rPr>
        <w:t>Côte d’Ivoire, Ghana, Nigeria, Malawi, Tanzania, and Uganda</w:t>
      </w:r>
      <w:r w:rsidR="00E615C2">
        <w:rPr>
          <w:rFonts w:ascii="Times New Roman" w:eastAsia="Times New Roman" w:hAnsi="Times New Roman" w:cs="Times New Roman"/>
        </w:rPr>
        <w:t>)</w:t>
      </w:r>
      <w:r>
        <w:rPr>
          <w:rFonts w:ascii="Times New Roman" w:eastAsia="Times New Roman" w:hAnsi="Times New Roman" w:cs="Times New Roman"/>
        </w:rPr>
        <w:t xml:space="preserve"> (</w:t>
      </w:r>
      <w:r w:rsidR="00C43693">
        <w:rPr>
          <w:rFonts w:ascii="Times New Roman" w:eastAsia="Times New Roman" w:hAnsi="Times New Roman" w:cs="Times New Roman"/>
        </w:rPr>
        <w:t>~</w:t>
      </w:r>
      <w:r>
        <w:rPr>
          <w:rFonts w:ascii="Times New Roman" w:eastAsia="Times New Roman" w:hAnsi="Times New Roman" w:cs="Times New Roman"/>
        </w:rPr>
        <w:t>14</w:t>
      </w:r>
      <w:r w:rsidR="00247BC7">
        <w:rPr>
          <w:rFonts w:ascii="Times New Roman" w:eastAsia="Times New Roman" w:hAnsi="Times New Roman" w:cs="Times New Roman"/>
        </w:rPr>
        <w:t>4</w:t>
      </w:r>
      <w:r>
        <w:rPr>
          <w:rFonts w:ascii="Times New Roman" w:eastAsia="Times New Roman" w:hAnsi="Times New Roman" w:cs="Times New Roman"/>
        </w:rPr>
        <w:t xml:space="preserve"> million people). </w:t>
      </w:r>
      <w:r w:rsidR="00485C0A">
        <w:rPr>
          <w:rFonts w:ascii="Times New Roman" w:eastAsia="Times New Roman" w:hAnsi="Times New Roman" w:cs="Times New Roman"/>
        </w:rPr>
        <w:t>D</w:t>
      </w:r>
      <w:r w:rsidR="00DD320B">
        <w:rPr>
          <w:rFonts w:ascii="Times New Roman" w:eastAsia="Times New Roman" w:hAnsi="Times New Roman" w:cs="Times New Roman"/>
        </w:rPr>
        <w:t>ried fish consumption</w:t>
      </w:r>
      <w:r w:rsidR="00DD320B" w:rsidDel="00DD320B">
        <w:rPr>
          <w:rFonts w:ascii="Times New Roman" w:eastAsia="Times New Roman" w:hAnsi="Times New Roman" w:cs="Times New Roman"/>
        </w:rPr>
        <w:t xml:space="preserve"> </w:t>
      </w:r>
      <w:r w:rsidR="00DD320B">
        <w:rPr>
          <w:rFonts w:ascii="Times New Roman" w:eastAsia="Times New Roman" w:hAnsi="Times New Roman" w:cs="Times New Roman"/>
        </w:rPr>
        <w:t xml:space="preserve">was </w:t>
      </w:r>
      <w:r w:rsidR="00A821D9">
        <w:rPr>
          <w:rFonts w:ascii="Times New Roman" w:eastAsia="Times New Roman" w:hAnsi="Times New Roman" w:cs="Times New Roman"/>
        </w:rPr>
        <w:t xml:space="preserve">more prevalent </w:t>
      </w:r>
      <w:r>
        <w:rPr>
          <w:rFonts w:ascii="Times New Roman" w:eastAsia="Times New Roman" w:hAnsi="Times New Roman" w:cs="Times New Roman"/>
        </w:rPr>
        <w:t>than fresh fish</w:t>
      </w:r>
      <w:r w:rsidR="00415D5E">
        <w:rPr>
          <w:rFonts w:ascii="Times New Roman" w:eastAsia="Times New Roman" w:hAnsi="Times New Roman" w:cs="Times New Roman"/>
        </w:rPr>
        <w:t>,</w:t>
      </w:r>
      <w:r w:rsidR="00703233">
        <w:rPr>
          <w:rFonts w:ascii="Times New Roman" w:eastAsia="Times New Roman" w:hAnsi="Times New Roman" w:cs="Times New Roman"/>
        </w:rPr>
        <w:t xml:space="preserve"> reaching 54% more people,</w:t>
      </w:r>
      <w:r w:rsidR="00415D5E">
        <w:rPr>
          <w:rFonts w:ascii="Times New Roman" w:eastAsia="Times New Roman" w:hAnsi="Times New Roman" w:cs="Times New Roman"/>
        </w:rPr>
        <w:t xml:space="preserve"> particularly</w:t>
      </w:r>
      <w:r>
        <w:rPr>
          <w:rFonts w:ascii="Times New Roman" w:eastAsia="Times New Roman" w:hAnsi="Times New Roman" w:cs="Times New Roman"/>
        </w:rPr>
        <w:t xml:space="preserve"> </w:t>
      </w:r>
      <w:r w:rsidR="00703233">
        <w:rPr>
          <w:rFonts w:ascii="Times New Roman" w:eastAsia="Times New Roman" w:hAnsi="Times New Roman" w:cs="Times New Roman"/>
        </w:rPr>
        <w:t xml:space="preserve">those </w:t>
      </w:r>
      <w:r w:rsidR="00415D5E">
        <w:rPr>
          <w:rFonts w:ascii="Times New Roman" w:eastAsia="Times New Roman" w:hAnsi="Times New Roman" w:cs="Times New Roman"/>
        </w:rPr>
        <w:t xml:space="preserve">in </w:t>
      </w:r>
      <w:r w:rsidR="00DD320B">
        <w:rPr>
          <w:rFonts w:ascii="Times New Roman" w:eastAsia="Times New Roman" w:hAnsi="Times New Roman" w:cs="Times New Roman"/>
        </w:rPr>
        <w:t>poor households</w:t>
      </w:r>
      <w:r w:rsidR="00415D5E">
        <w:rPr>
          <w:rFonts w:ascii="Times New Roman" w:eastAsia="Times New Roman" w:hAnsi="Times New Roman" w:cs="Times New Roman"/>
        </w:rPr>
        <w:t xml:space="preserve"> and</w:t>
      </w:r>
      <w:r w:rsidR="00485C0A">
        <w:rPr>
          <w:rFonts w:ascii="Times New Roman" w:eastAsia="Times New Roman" w:hAnsi="Times New Roman" w:cs="Times New Roman"/>
        </w:rPr>
        <w:t xml:space="preserve"> </w:t>
      </w:r>
      <w:r w:rsidR="00DD320B">
        <w:rPr>
          <w:rFonts w:ascii="Times New Roman" w:eastAsia="Times New Roman" w:hAnsi="Times New Roman" w:cs="Times New Roman"/>
        </w:rPr>
        <w:t>near to marine coastlines</w:t>
      </w:r>
      <w:r>
        <w:rPr>
          <w:rFonts w:ascii="Times New Roman" w:eastAsia="Times New Roman" w:hAnsi="Times New Roman" w:cs="Times New Roman"/>
        </w:rPr>
        <w:t xml:space="preserve"> </w:t>
      </w:r>
      <w:r w:rsidR="00DD320B">
        <w:rPr>
          <w:rFonts w:ascii="Times New Roman" w:eastAsia="Times New Roman" w:hAnsi="Times New Roman" w:cs="Times New Roman"/>
        </w:rPr>
        <w:t xml:space="preserve">or </w:t>
      </w:r>
      <w:r>
        <w:rPr>
          <w:rFonts w:ascii="Times New Roman" w:eastAsia="Times New Roman" w:hAnsi="Times New Roman" w:cs="Times New Roman"/>
        </w:rPr>
        <w:t>urban centres</w:t>
      </w:r>
      <w:r w:rsidR="00E34F64">
        <w:rPr>
          <w:rFonts w:ascii="Times New Roman" w:eastAsia="Times New Roman" w:hAnsi="Times New Roman" w:cs="Times New Roman"/>
        </w:rPr>
        <w:t xml:space="preserve">. </w:t>
      </w:r>
      <w:r>
        <w:rPr>
          <w:rFonts w:ascii="Times New Roman" w:eastAsia="Times New Roman" w:hAnsi="Times New Roman" w:cs="Times New Roman"/>
        </w:rPr>
        <w:t>The widespread prevalence of nutritious dried fish suggests these foods and their distribution networks play critical roles in food security and nutrition, even in households distant from fisheries or urban centres. Dried fish can fill nutrient gaps across the tropics but will require policies that mitigate negative effects of overfishing, environmental changes and competition with international markets</w:t>
      </w:r>
      <w:r w:rsidR="00DB6A91">
        <w:rPr>
          <w:rFonts w:ascii="Times New Roman" w:eastAsia="Times New Roman" w:hAnsi="Times New Roman" w:cs="Times New Roman"/>
        </w:rPr>
        <w:t xml:space="preserve">, </w:t>
      </w:r>
      <w:r w:rsidR="000F61D1">
        <w:rPr>
          <w:rFonts w:ascii="Times New Roman" w:eastAsia="Times New Roman" w:hAnsi="Times New Roman" w:cs="Times New Roman"/>
        </w:rPr>
        <w:t>while</w:t>
      </w:r>
      <w:r w:rsidR="00DB6A91">
        <w:rPr>
          <w:rFonts w:ascii="Times New Roman" w:eastAsia="Times New Roman" w:hAnsi="Times New Roman" w:cs="Times New Roman"/>
        </w:rPr>
        <w:t xml:space="preserve"> </w:t>
      </w:r>
      <w:r w:rsidR="00BC42D0">
        <w:rPr>
          <w:rFonts w:ascii="Times New Roman" w:eastAsia="Times New Roman" w:hAnsi="Times New Roman" w:cs="Times New Roman"/>
        </w:rPr>
        <w:t>provid</w:t>
      </w:r>
      <w:r w:rsidR="000F61D1">
        <w:rPr>
          <w:rFonts w:ascii="Times New Roman" w:eastAsia="Times New Roman" w:hAnsi="Times New Roman" w:cs="Times New Roman"/>
        </w:rPr>
        <w:t>ing</w:t>
      </w:r>
      <w:r w:rsidR="00BC42D0">
        <w:rPr>
          <w:rFonts w:ascii="Times New Roman" w:eastAsia="Times New Roman" w:hAnsi="Times New Roman" w:cs="Times New Roman"/>
        </w:rPr>
        <w:t xml:space="preserve"> post-harvest </w:t>
      </w:r>
      <w:r w:rsidR="00EE7B3A">
        <w:rPr>
          <w:rFonts w:ascii="Times New Roman" w:eastAsia="Times New Roman" w:hAnsi="Times New Roman" w:cs="Times New Roman"/>
        </w:rPr>
        <w:t xml:space="preserve">support </w:t>
      </w:r>
      <w:r w:rsidR="00BC42D0">
        <w:rPr>
          <w:rFonts w:ascii="Times New Roman" w:eastAsia="Times New Roman" w:hAnsi="Times New Roman" w:cs="Times New Roman"/>
        </w:rPr>
        <w:t xml:space="preserve">to </w:t>
      </w:r>
      <w:r w:rsidR="00EE7B3A">
        <w:rPr>
          <w:rFonts w:ascii="Times New Roman" w:eastAsia="Times New Roman" w:hAnsi="Times New Roman" w:cs="Times New Roman"/>
        </w:rPr>
        <w:t>fish processors</w:t>
      </w:r>
      <w:r w:rsidR="00BC42D0">
        <w:rPr>
          <w:rFonts w:ascii="Times New Roman" w:eastAsia="Times New Roman" w:hAnsi="Times New Roman" w:cs="Times New Roman"/>
        </w:rPr>
        <w:t>.</w:t>
      </w:r>
    </w:p>
    <w:p w14:paraId="6B4DFA82"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9903E12" w14:textId="28790870"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Significance Statement</w:t>
      </w:r>
    </w:p>
    <w:p w14:paraId="1DAA0126" w14:textId="77777777" w:rsidR="006A4A72" w:rsidRDefault="006A4A72">
      <w:pPr>
        <w:rPr>
          <w:rFonts w:ascii="Times New Roman" w:eastAsia="Times New Roman" w:hAnsi="Times New Roman" w:cs="Times New Roman"/>
          <w:b/>
          <w:sz w:val="26"/>
          <w:szCs w:val="26"/>
        </w:rPr>
      </w:pPr>
    </w:p>
    <w:p w14:paraId="380A752F" w14:textId="7B577A2F"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rPr>
        <w:t>Dried fish are affordable and nutritious foods, caught by small-scale fisheries and distributed by informal networks throughout the tropics. Yet data scarcity on nutrient and contaminant contents, consumption rates, and fisheries catches has meant that dried fish contributions to diets remain overlooked. We analysed sun-dried and smoked fish from East and West Africa, and the Indian Ocean, finding that small amounts of dried fish contribute significantly to recommended nutrient intakes for young children and women. Using household surveys from across Africa, we estimate that dried fish reach one-third of households</w:t>
      </w:r>
      <w:r w:rsidR="00CA2845">
        <w:rPr>
          <w:rFonts w:ascii="Times New Roman" w:eastAsia="Times New Roman" w:hAnsi="Times New Roman" w:cs="Times New Roman"/>
        </w:rPr>
        <w:t xml:space="preserve"> and are consumed by more people than fresh fish</w:t>
      </w:r>
      <w:r>
        <w:rPr>
          <w:rFonts w:ascii="Times New Roman" w:eastAsia="Times New Roman" w:hAnsi="Times New Roman" w:cs="Times New Roman"/>
        </w:rPr>
        <w:t xml:space="preserve">. Our results </w:t>
      </w:r>
      <w:r w:rsidR="00C01320">
        <w:rPr>
          <w:rFonts w:ascii="Times New Roman" w:eastAsia="Times New Roman" w:hAnsi="Times New Roman" w:cs="Times New Roman"/>
        </w:rPr>
        <w:t xml:space="preserve">provide the first large-scale analysis of </w:t>
      </w:r>
      <w:r>
        <w:rPr>
          <w:rFonts w:ascii="Times New Roman" w:eastAsia="Times New Roman" w:hAnsi="Times New Roman" w:cs="Times New Roman"/>
        </w:rPr>
        <w:t xml:space="preserve">dried fish </w:t>
      </w:r>
      <w:r w:rsidR="00C01320">
        <w:rPr>
          <w:rFonts w:ascii="Times New Roman" w:eastAsia="Times New Roman" w:hAnsi="Times New Roman" w:cs="Times New Roman"/>
        </w:rPr>
        <w:t>consumption, underlining their importance for global food security and nutrition.</w:t>
      </w:r>
      <w:r>
        <w:br w:type="page"/>
      </w:r>
    </w:p>
    <w:p w14:paraId="043E50D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b/>
          <w:sz w:val="26"/>
          <w:szCs w:val="26"/>
        </w:rPr>
        <w:lastRenderedPageBreak/>
        <w:t>Introduction</w:t>
      </w:r>
    </w:p>
    <w:p w14:paraId="65B0D805" w14:textId="77777777" w:rsidR="006A4A72" w:rsidRDefault="006A4A72">
      <w:pPr>
        <w:rPr>
          <w:rFonts w:ascii="Times New Roman" w:eastAsia="Times New Roman" w:hAnsi="Times New Roman" w:cs="Times New Roman"/>
        </w:rPr>
      </w:pPr>
    </w:p>
    <w:p w14:paraId="4C5C1853" w14:textId="1507C5BF"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Aquatic foods play a critical role in preventing and reducing malnutrition, especially among vulnerable populations </w:t>
      </w:r>
      <w:r>
        <w:fldChar w:fldCharType="begin" w:fldLock="1"/>
      </w:r>
      <w:r w:rsidR="002B7F83">
        <w:instrText>ADDIN paperpile_citation &lt;clusterId&gt;G129N177J557H252&lt;/clusterId&gt;&lt;metadata&gt;&lt;citation&gt;&lt;id&gt;44081356A36511EFB18F41C6C86158D7&lt;/id&gt;&lt;/citation&gt;&lt;citation&gt;&lt;id&gt;D02EF3D2B18311EFA7593C050994A344&lt;/id&gt;&lt;/citation&gt;&lt;citation&gt;&lt;id&gt;E59BB7C4A36311EF8149FC160994A344&lt;/id&gt;&lt;/citation&gt;&lt;/metadata&gt;&lt;data&gt;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&lt;/data&gt; \* MERGEFORMAT</w:instrText>
      </w:r>
      <w:r>
        <w:fldChar w:fldCharType="separate"/>
      </w:r>
      <w:r w:rsidR="002B7F83">
        <w:rPr>
          <w:rFonts w:ascii="Times New Roman" w:eastAsia="Times New Roman" w:hAnsi="Times New Roman" w:cs="Times New Roman"/>
          <w:noProof/>
          <w:color w:val="000000"/>
        </w:rPr>
        <w:t>(1–3)</w:t>
      </w:r>
      <w:r>
        <w:fldChar w:fldCharType="end"/>
      </w:r>
      <w:r>
        <w:rPr>
          <w:rFonts w:ascii="Times New Roman" w:eastAsia="Times New Roman" w:hAnsi="Times New Roman" w:cs="Times New Roman"/>
        </w:rPr>
        <w:t xml:space="preserve">, providing essential vitamins, minerals, and long-chain omega-3 fatty acids </w:t>
      </w:r>
      <w:r>
        <w:fldChar w:fldCharType="begin" w:fldLock="1"/>
      </w:r>
      <w:r w:rsidR="002B7F83">
        <w:instrText>ADDIN paperpile_citation &lt;clusterId&gt;N479B739Q129V841&lt;/clusterId&gt;&lt;metadata&gt;&lt;citation&gt;&lt;id&gt;A6481F3E031A11EFABD7D638EBC967A4&lt;/id&gt;&lt;/citation&gt;&lt;citation&gt;&lt;id&gt;7303480AA8C511EF8972E5A6C86158D7&lt;/id&gt;&lt;/citation&gt;&lt;/metadata&gt;&lt;data&gt;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&lt;/data&gt; \* MERGEFORMAT</w:instrText>
      </w:r>
      <w:r>
        <w:fldChar w:fldCharType="separate"/>
      </w:r>
      <w:r w:rsidR="002B7F83">
        <w:rPr>
          <w:rFonts w:ascii="Times New Roman" w:eastAsia="Times New Roman" w:hAnsi="Times New Roman" w:cs="Times New Roman"/>
          <w:noProof/>
          <w:color w:val="000000"/>
        </w:rPr>
        <w:t>(4, 5)</w:t>
      </w:r>
      <w:r>
        <w:fldChar w:fldCharType="end"/>
      </w:r>
      <w:r>
        <w:rPr>
          <w:rFonts w:ascii="Times New Roman" w:eastAsia="Times New Roman" w:hAnsi="Times New Roman" w:cs="Times New Roman"/>
        </w:rPr>
        <w:t xml:space="preserve">. Fish caught in oceans, lakes and rivers across Africa and Asia are particularly important sources of nutrition that, when dried, provide large supplies of affordable and nutritious foods that can be stored for long periods of time and easily transported </w:t>
      </w:r>
      <w:r>
        <w:fldChar w:fldCharType="begin" w:fldLock="1"/>
      </w:r>
      <w:r w:rsidR="002B7F83">
        <w:instrText>ADDIN paperpile_citation &lt;clusterId&gt;U962I328X619B433&lt;/clusterId&gt;&lt;metadata&gt;&lt;citation&gt;&lt;id&gt;122D1A3A02DD11EFA042D638EBC967A4&lt;/id&gt;&lt;/citation&gt;&lt;citation&gt;&lt;id&gt;01EA9E2C379411EFAFF050CF945E4932&lt;/id&gt;&lt;/citation&gt;&lt;/metadata&gt;&lt;data&gt;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&lt;/data&gt; \* MERGEFORMAT</w:instrText>
      </w:r>
      <w:r>
        <w:fldChar w:fldCharType="separate"/>
      </w:r>
      <w:r w:rsidR="002B7F83">
        <w:rPr>
          <w:rFonts w:ascii="Times New Roman" w:eastAsia="Times New Roman" w:hAnsi="Times New Roman" w:cs="Times New Roman"/>
          <w:noProof/>
          <w:color w:val="000000"/>
        </w:rPr>
        <w:t>(6, 7)</w:t>
      </w:r>
      <w:r>
        <w:fldChar w:fldCharType="end"/>
      </w:r>
      <w:r>
        <w:rPr>
          <w:rFonts w:ascii="Times New Roman" w:eastAsia="Times New Roman" w:hAnsi="Times New Roman" w:cs="Times New Roman"/>
        </w:rPr>
        <w:t xml:space="preserve">. Most countries with fishing histories have strong cultural associations with dried fish </w:t>
      </w:r>
      <w:r>
        <w:fldChar w:fldCharType="begin" w:fldLock="1"/>
      </w:r>
      <w:r w:rsidR="002B7F83">
        <w:instrText>ADDIN paperpile_citation &lt;clusterId&gt;H784V141R522O225&lt;/clusterId&gt;&lt;metadata&gt;&lt;citation&gt;&lt;id&gt;025847E20E0411EFBD250CAC945E4932&lt;/id&gt;&lt;/citation&gt;&lt;/metadata&gt;&lt;data&gt;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&lt;/data&gt; \* MERGEFORMAT</w:instrText>
      </w:r>
      <w:r>
        <w:fldChar w:fldCharType="separate"/>
      </w:r>
      <w:r w:rsidR="002B7F83">
        <w:rPr>
          <w:rFonts w:ascii="Times New Roman" w:eastAsia="Times New Roman" w:hAnsi="Times New Roman" w:cs="Times New Roman"/>
          <w:noProof/>
          <w:color w:val="000000"/>
        </w:rPr>
        <w:t>(8)</w:t>
      </w:r>
      <w:r>
        <w:fldChar w:fldCharType="end"/>
      </w:r>
      <w:r>
        <w:rPr>
          <w:rFonts w:ascii="Times New Roman" w:eastAsia="Times New Roman" w:hAnsi="Times New Roman" w:cs="Times New Roman"/>
        </w:rPr>
        <w:t>, from the trade of sun-dried tuna (</w:t>
      </w:r>
      <w:r>
        <w:rPr>
          <w:rFonts w:ascii="Times New Roman" w:eastAsia="Times New Roman" w:hAnsi="Times New Roman" w:cs="Times New Roman"/>
          <w:i/>
        </w:rPr>
        <w:t>Maldive fish</w:t>
      </w:r>
      <w:r>
        <w:rPr>
          <w:rFonts w:ascii="Times New Roman" w:eastAsia="Times New Roman" w:hAnsi="Times New Roman" w:cs="Times New Roman"/>
        </w:rPr>
        <w:t xml:space="preserve">) across Asia in the 1300s </w:t>
      </w:r>
      <w:r>
        <w:fldChar w:fldCharType="begin" w:fldLock="1"/>
      </w:r>
      <w:r w:rsidR="002B7F83">
        <w:instrText>ADDIN paperpile_citation &lt;clusterId&gt;O345B623X183V717&lt;/clusterId&gt;&lt;metadata&gt;&lt;citation&gt;&lt;id&gt;21BCA90837B611EFB678215AEBC967A4&lt;/id&gt;&lt;/citation&gt;&lt;/metadata&gt;&lt;data&gt;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&lt;/data&gt; \* MERGEFORMAT</w:instrText>
      </w:r>
      <w:r>
        <w:fldChar w:fldCharType="separate"/>
      </w:r>
      <w:r w:rsidR="002B7F83">
        <w:rPr>
          <w:rFonts w:ascii="Times New Roman" w:eastAsia="Times New Roman" w:hAnsi="Times New Roman" w:cs="Times New Roman"/>
          <w:noProof/>
          <w:color w:val="000000"/>
        </w:rPr>
        <w:t>(9)</w:t>
      </w:r>
      <w:r>
        <w:fldChar w:fldCharType="end"/>
      </w:r>
      <w:r>
        <w:rPr>
          <w:rFonts w:ascii="Times New Roman" w:eastAsia="Times New Roman" w:hAnsi="Times New Roman" w:cs="Times New Roman"/>
        </w:rPr>
        <w:t xml:space="preserve"> to trans-Atlantic Iberian salt cod (</w:t>
      </w:r>
      <w:proofErr w:type="spellStart"/>
      <w:r>
        <w:rPr>
          <w:rFonts w:ascii="Times New Roman" w:eastAsia="Times New Roman" w:hAnsi="Times New Roman" w:cs="Times New Roman"/>
          <w:i/>
        </w:rPr>
        <w:t>Bacalau</w:t>
      </w:r>
      <w:proofErr w:type="spellEnd"/>
      <w:r>
        <w:rPr>
          <w:rFonts w:ascii="Times New Roman" w:eastAsia="Times New Roman" w:hAnsi="Times New Roman" w:cs="Times New Roman"/>
        </w:rPr>
        <w:t xml:space="preserve">) during European colonialism </w:t>
      </w:r>
      <w:r>
        <w:fldChar w:fldCharType="begin" w:fldLock="1"/>
      </w:r>
      <w:r w:rsidR="002B7F83">
        <w:instrText>ADDIN paperpile_citation &lt;clusterId&gt;B835I282E673B396&lt;/clusterId&gt;&lt;metadata&gt;&lt;citation&gt;&lt;id&gt;44AC572E37B611EFAFED50CF945E4932&lt;/id&gt;&lt;/citation&gt;&lt;/metadata&gt;&lt;data&gt;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&lt;/data&gt; \* MERGEFORMAT</w:instrText>
      </w:r>
      <w:r>
        <w:fldChar w:fldCharType="separate"/>
      </w:r>
      <w:r w:rsidR="002B7F83">
        <w:rPr>
          <w:rFonts w:ascii="Times New Roman" w:eastAsia="Times New Roman" w:hAnsi="Times New Roman" w:cs="Times New Roman"/>
          <w:noProof/>
          <w:color w:val="000000"/>
        </w:rPr>
        <w:t>(10)</w:t>
      </w:r>
      <w:r>
        <w:fldChar w:fldCharType="end"/>
      </w:r>
      <w:r>
        <w:rPr>
          <w:rFonts w:ascii="Times New Roman" w:eastAsia="Times New Roman" w:hAnsi="Times New Roman" w:cs="Times New Roman"/>
        </w:rPr>
        <w:t xml:space="preserve">. Dried fish remain important local nutrient-rich foods and regional commodities across Africa </w:t>
      </w:r>
      <w:r>
        <w:fldChar w:fldCharType="begin" w:fldLock="1"/>
      </w:r>
      <w:r w:rsidR="002B7F83">
        <w:instrText>ADDIN paperpile_citation &lt;clusterId&gt;O749C197R487P211&lt;/clusterId&gt;&lt;metadata&gt;&lt;citation&gt;&lt;id&gt;025847E20E0411EFBD250CAC945E4932&lt;/id&gt;&lt;/citation&gt;&lt;citation&gt;&lt;id&gt;B234A3D058B511EFA5D331E9945E4932&lt;/id&gt;&lt;/citation&gt;&lt;/metadata&gt;&lt;data&gt;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&lt;/data&gt; \* MERGEFORMAT</w:instrText>
      </w:r>
      <w:r>
        <w:fldChar w:fldCharType="separate"/>
      </w:r>
      <w:r w:rsidR="002B7F83">
        <w:rPr>
          <w:rFonts w:ascii="Times New Roman" w:eastAsia="Times New Roman" w:hAnsi="Times New Roman" w:cs="Times New Roman"/>
          <w:noProof/>
          <w:color w:val="000000"/>
        </w:rPr>
        <w:t>(8, 11)</w:t>
      </w:r>
      <w:r>
        <w:fldChar w:fldCharType="end"/>
      </w:r>
      <w:r>
        <w:rPr>
          <w:rFonts w:ascii="Times New Roman" w:eastAsia="Times New Roman" w:hAnsi="Times New Roman" w:cs="Times New Roman"/>
        </w:rPr>
        <w:t xml:space="preserve">, Asia </w:t>
      </w:r>
      <w:r>
        <w:fldChar w:fldCharType="begin" w:fldLock="1"/>
      </w:r>
      <w:r w:rsidR="002B7F83">
        <w:instrText>ADDIN paperpile_citation &lt;clusterId&gt;V318J486Y976C769&lt;/clusterId&gt;&lt;metadata&gt;&lt;citation&gt;&lt;id&gt;498A245C3E0411EF80FC215AEBC967A4&lt;/id&gt;&lt;/citation&gt;&lt;citation&gt;&lt;id&gt;155B4CA03E0511EFB34750CF945E4932&lt;/id&gt;&lt;/citation&gt;&lt;/metadata&gt;&lt;data&gt;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&lt;/data&gt; \* MERGEFORMAT</w:instrText>
      </w:r>
      <w:r>
        <w:fldChar w:fldCharType="separate"/>
      </w:r>
      <w:r w:rsidR="002B7F83">
        <w:rPr>
          <w:rFonts w:ascii="Times New Roman" w:eastAsia="Times New Roman" w:hAnsi="Times New Roman" w:cs="Times New Roman"/>
          <w:noProof/>
          <w:color w:val="000000"/>
        </w:rPr>
        <w:t>(12, 13)</w:t>
      </w:r>
      <w:r>
        <w:fldChar w:fldCharType="end"/>
      </w:r>
      <w:r>
        <w:rPr>
          <w:rFonts w:ascii="Times New Roman" w:eastAsia="Times New Roman" w:hAnsi="Times New Roman" w:cs="Times New Roman"/>
        </w:rPr>
        <w:t xml:space="preserve">, and Small Island Developing States </w:t>
      </w:r>
      <w:r>
        <w:fldChar w:fldCharType="begin" w:fldLock="1"/>
      </w:r>
      <w:r w:rsidR="002B7F83">
        <w:instrText>ADDIN paperpile_citation &lt;clusterId&gt;I121W271S861P382&lt;/clusterId&gt;&lt;metadata&gt;&lt;citation&gt;&lt;id&gt;6E60947E986211EF8B401CDAC86158D7&lt;/id&gt;&lt;/citation&gt;&lt;citation&gt;&lt;id&gt;4F811B029B8F11EFAB7A1CDAC86158D7&lt;/id&gt;&lt;/citation&gt;&lt;/metadata&gt;&lt;data&gt;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&lt;/data&gt; \* MERGEFORMAT</w:instrText>
      </w:r>
      <w:r>
        <w:fldChar w:fldCharType="separate"/>
      </w:r>
      <w:r w:rsidR="002B7F83">
        <w:rPr>
          <w:rFonts w:ascii="Times New Roman" w:eastAsia="Times New Roman" w:hAnsi="Times New Roman" w:cs="Times New Roman"/>
          <w:noProof/>
          <w:color w:val="000000"/>
        </w:rPr>
        <w:t>(14, 15)</w:t>
      </w:r>
      <w:r>
        <w:fldChar w:fldCharType="end"/>
      </w:r>
      <w:r>
        <w:rPr>
          <w:rFonts w:ascii="Times New Roman" w:eastAsia="Times New Roman" w:hAnsi="Times New Roman" w:cs="Times New Roman"/>
        </w:rPr>
        <w:t xml:space="preserve">. Yet, there is a poor understanding of the status and importance of dried fish food systems, due in part to its informal nature and data limitations. For example, dried fish come predominantly from small-scale fisheries that are underrepresented in catch statistics </w:t>
      </w:r>
      <w:r>
        <w:fldChar w:fldCharType="begin" w:fldLock="1"/>
      </w:r>
      <w:r w:rsidR="002B7F83">
        <w:instrText>ADDIN paperpile_citation &lt;clusterId&gt;P713C769Y451W874&lt;/clusterId&gt;&lt;metadata&gt;&lt;citation&gt;&lt;id&gt;7303480AA8C511EF8972E5A6C86158D7&lt;/id&gt;&lt;/citation&gt;&lt;citation&gt;&lt;id&gt;E7464B0E0E1511EF8FB5D638EBC967A4&lt;/id&gt;&lt;/citation&gt;&lt;/metadata&gt;&lt;data&gt;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&lt;/data&gt; \* MERGEFORMAT</w:instrText>
      </w:r>
      <w:r>
        <w:fldChar w:fldCharType="separate"/>
      </w:r>
      <w:r w:rsidR="002B7F83">
        <w:rPr>
          <w:rFonts w:ascii="Times New Roman" w:eastAsia="Times New Roman" w:hAnsi="Times New Roman" w:cs="Times New Roman"/>
          <w:noProof/>
          <w:color w:val="000000"/>
        </w:rPr>
        <w:t>(5, 16)</w:t>
      </w:r>
      <w:r>
        <w:fldChar w:fldCharType="end"/>
      </w:r>
      <w:r>
        <w:rPr>
          <w:rFonts w:ascii="Times New Roman" w:eastAsia="Times New Roman" w:hAnsi="Times New Roman" w:cs="Times New Roman"/>
        </w:rPr>
        <w:t xml:space="preserve">, can involve the movement of products over large distances through informal trade networks </w:t>
      </w:r>
      <w:r>
        <w:fldChar w:fldCharType="begin" w:fldLock="1"/>
      </w:r>
      <w:r w:rsidR="002B7F83">
        <w:instrText>ADDIN paperpile_citation &lt;clusterId&gt;C595Q675M965J666&lt;/clusterId&gt;&lt;metadata&gt;&lt;citation&gt;&lt;id&gt;74B625A6986111EFBFC41CDAC86158D7&lt;/id&gt;&lt;/citation&gt;&lt;citation&gt;&lt;id&gt;24A664B0C06911EF8A93B3300994A344&lt;/id&gt;&lt;/citation&gt;&lt;/metadata&gt;&lt;data&gt;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&lt;/data&gt; \* MERGEFORMAT</w:instrText>
      </w:r>
      <w:r>
        <w:fldChar w:fldCharType="separate"/>
      </w:r>
      <w:r w:rsidR="002B7F83">
        <w:rPr>
          <w:rFonts w:ascii="Times New Roman" w:eastAsia="Times New Roman" w:hAnsi="Times New Roman" w:cs="Times New Roman"/>
          <w:noProof/>
          <w:color w:val="000000"/>
        </w:rPr>
        <w:t>(17, 18)</w:t>
      </w:r>
      <w:r>
        <w:fldChar w:fldCharType="end"/>
      </w:r>
      <w:r>
        <w:rPr>
          <w:rFonts w:ascii="Times New Roman" w:eastAsia="Times New Roman" w:hAnsi="Times New Roman" w:cs="Times New Roman"/>
        </w:rPr>
        <w:t xml:space="preserve">, involve highly variable consumption patterns </w:t>
      </w:r>
      <w:r>
        <w:fldChar w:fldCharType="begin" w:fldLock="1"/>
      </w:r>
      <w:r w:rsidR="002B7F83">
        <w:instrText>ADDIN paperpile_citation &lt;clusterId&gt;P186D244S534P248&lt;/clusterId&gt;&lt;metadata&gt;&lt;citation&gt;&lt;id&gt;5A7AF518B6E811EF8EA63C050994A344&lt;/id&gt;&lt;/citation&gt;&lt;/metadata&gt;&lt;data&gt;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&lt;/data&gt; \* MERGEFORMAT</w:instrText>
      </w:r>
      <w:r>
        <w:fldChar w:fldCharType="separate"/>
      </w:r>
      <w:r w:rsidR="002B7F83">
        <w:rPr>
          <w:rFonts w:ascii="Times New Roman" w:eastAsia="Times New Roman" w:hAnsi="Times New Roman" w:cs="Times New Roman"/>
          <w:noProof/>
          <w:color w:val="000000"/>
        </w:rPr>
        <w:t>(19)</w:t>
      </w:r>
      <w:r>
        <w:fldChar w:fldCharType="end"/>
      </w:r>
      <w:r>
        <w:rPr>
          <w:rFonts w:ascii="Times New Roman" w:eastAsia="Times New Roman" w:hAnsi="Times New Roman" w:cs="Times New Roman"/>
        </w:rPr>
        <w:t xml:space="preserve">, with sparse nutrient composition data </w:t>
      </w:r>
      <w:r>
        <w:fldChar w:fldCharType="begin" w:fldLock="1"/>
      </w:r>
      <w:r w:rsidR="002B7F83">
        <w:instrText>ADDIN paperpile_citation &lt;clusterId&gt;D998Q956F446K169&lt;/clusterId&gt;&lt;metadata&gt;&lt;citation&gt;&lt;id&gt;848A7424355011EFB77F215AEBC967A4&lt;/id&gt;&lt;/citation&gt;&lt;citation&gt;&lt;id&gt;387CDE42C06911EFAA5479D4C86158D7&lt;/id&gt;&lt;/citation&gt;&lt;/metadata&gt;&lt;data&gt;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&lt;/data&gt; \* MERGEFORMAT</w:instrText>
      </w:r>
      <w:r>
        <w:fldChar w:fldCharType="separate"/>
      </w:r>
      <w:r w:rsidR="002B7F83">
        <w:rPr>
          <w:rFonts w:ascii="Times New Roman" w:eastAsia="Times New Roman" w:hAnsi="Times New Roman" w:cs="Times New Roman"/>
          <w:noProof/>
          <w:color w:val="000000"/>
        </w:rPr>
        <w:t>(20, 21)</w:t>
      </w:r>
      <w:r>
        <w:fldChar w:fldCharType="end"/>
      </w:r>
      <w:r>
        <w:rPr>
          <w:rFonts w:ascii="Times New Roman" w:eastAsia="Times New Roman" w:hAnsi="Times New Roman" w:cs="Times New Roman"/>
        </w:rPr>
        <w:t>. As a result, the role of dried fish in supporting food</w:t>
      </w:r>
      <w:r w:rsidR="000103D6">
        <w:rPr>
          <w:rFonts w:ascii="Times New Roman" w:eastAsia="Times New Roman" w:hAnsi="Times New Roman" w:cs="Times New Roman"/>
        </w:rPr>
        <w:t xml:space="preserve"> security</w:t>
      </w:r>
      <w:r>
        <w:rPr>
          <w:rFonts w:ascii="Times New Roman" w:eastAsia="Times New Roman" w:hAnsi="Times New Roman" w:cs="Times New Roman"/>
        </w:rPr>
        <w:t xml:space="preserve"> and nutrition is often undervalued and hidden, limiting our understanding of how dried fish contribute to healthy diets. </w:t>
      </w:r>
    </w:p>
    <w:p w14:paraId="041E0032" w14:textId="77777777" w:rsidR="006A4A72" w:rsidRDefault="006A4A72">
      <w:pPr>
        <w:rPr>
          <w:rFonts w:ascii="Times New Roman" w:eastAsia="Times New Roman" w:hAnsi="Times New Roman" w:cs="Times New Roman"/>
        </w:rPr>
      </w:pPr>
    </w:p>
    <w:p w14:paraId="0DFA420D" w14:textId="3BA102D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Drying provides a means of preserving animal-source foods with fluctuating production levels (e.g., seasonal climate and weather) </w:t>
      </w:r>
      <w:r>
        <w:fldChar w:fldCharType="begin" w:fldLock="1"/>
      </w:r>
      <w:r w:rsidR="002B7F83">
        <w:instrText>ADDIN paperpile_citation &lt;clusterId&gt;J581X547M938Q622&lt;/clusterId&gt;&lt;metadata&gt;&lt;citation&gt;&lt;id&gt;CEC194DCA35F11EF957841C6C86158D7&lt;/id&gt;&lt;/citation&gt;&lt;/metadata&gt;&lt;data&gt;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&lt;/data&gt; \* MERGEFORMAT</w:instrText>
      </w:r>
      <w:r>
        <w:fldChar w:fldCharType="separate"/>
      </w:r>
      <w:r w:rsidR="002B7F83">
        <w:rPr>
          <w:rFonts w:ascii="Times New Roman" w:eastAsia="Times New Roman" w:hAnsi="Times New Roman" w:cs="Times New Roman"/>
          <w:noProof/>
          <w:color w:val="000000"/>
        </w:rPr>
        <w:t>(22)</w:t>
      </w:r>
      <w:r>
        <w:fldChar w:fldCharType="end"/>
      </w:r>
      <w:r>
        <w:rPr>
          <w:rFonts w:ascii="Times New Roman" w:eastAsia="Times New Roman" w:hAnsi="Times New Roman" w:cs="Times New Roman"/>
        </w:rPr>
        <w:t xml:space="preserve">, helping maintain year-round supply, even for countries without direct access to the resource, such as land-locked countries accessing marine catch and regions with limited access to refrigeration. Fish that are dried are typically caught in large quantities from productive and diverse ecosystems, including freshwater lakes, coastal upwellings, and coral reefs </w:t>
      </w:r>
      <w:r>
        <w:fldChar w:fldCharType="begin" w:fldLock="1"/>
      </w:r>
      <w:r w:rsidR="002B7F83">
        <w:instrText>ADDIN paperpile_citation &lt;clusterId&gt;W373K439G721D444&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 xml:space="preserve">. Open-water habitats are particularly important for dried fish supply, such as West Africa’s coastal upwellings </w:t>
      </w:r>
      <w:r>
        <w:fldChar w:fldCharType="begin" w:fldLock="1"/>
      </w:r>
      <w:r w:rsidR="002B7F83">
        <w:instrText>ADDIN paperpile_citation &lt;clusterId&gt;D862Q922M312K123&lt;/clusterId&gt;&lt;metadata&gt;&lt;citation&gt;&lt;id&gt;8E830DE4A04C11EF9795FC160994A344&lt;/id&gt;&lt;/citation&gt;&lt;/metadata&gt;&lt;data&gt;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&lt;/data&gt; \* MERGEFORMAT</w:instrText>
      </w:r>
      <w:r>
        <w:fldChar w:fldCharType="separate"/>
      </w:r>
      <w:r w:rsidR="002B7F83">
        <w:rPr>
          <w:rFonts w:ascii="Times New Roman" w:eastAsia="Times New Roman" w:hAnsi="Times New Roman" w:cs="Times New Roman"/>
          <w:noProof/>
          <w:color w:val="000000"/>
        </w:rPr>
        <w:t>(23)</w:t>
      </w:r>
      <w:r>
        <w:fldChar w:fldCharType="end"/>
      </w:r>
      <w:r>
        <w:rPr>
          <w:rFonts w:ascii="Times New Roman" w:eastAsia="Times New Roman" w:hAnsi="Times New Roman" w:cs="Times New Roman"/>
        </w:rPr>
        <w:t xml:space="preserve"> and East Africa’s Great Lakes </w:t>
      </w:r>
      <w:r>
        <w:fldChar w:fldCharType="begin" w:fldLock="1"/>
      </w:r>
      <w:r w:rsidR="002B7F83">
        <w:instrText>ADDIN paperpile_citation &lt;clusterId&gt;Q454X511T892X817&lt;/clusterId&gt;&lt;metadata&gt;&lt;citation&gt;&lt;id&gt;BDFCD9000E0311EF8D06D638EBC967A4&lt;/id&gt;&lt;/citation&gt;&lt;/metadata&gt;&lt;data&gt;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&lt;/data&gt; \* MERGEFORMAT</w:instrText>
      </w:r>
      <w:r>
        <w:fldChar w:fldCharType="separate"/>
      </w:r>
      <w:r w:rsidR="002B7F83">
        <w:rPr>
          <w:rFonts w:ascii="Times New Roman" w:eastAsia="Times New Roman" w:hAnsi="Times New Roman" w:cs="Times New Roman"/>
          <w:noProof/>
          <w:color w:val="000000"/>
        </w:rPr>
        <w:t>(24)</w:t>
      </w:r>
      <w:r>
        <w:fldChar w:fldCharType="end"/>
      </w:r>
      <w:r>
        <w:rPr>
          <w:rFonts w:ascii="Times New Roman" w:eastAsia="Times New Roman" w:hAnsi="Times New Roman" w:cs="Times New Roman"/>
        </w:rPr>
        <w:t xml:space="preserve"> that support productive populations of small-bodied ‘pelagic’ fishes. Nearshore ecosystems such as coral reefs also support fisheries for larger species that are dried whole or as fillets, which can be important aquatic foods for island states </w:t>
      </w:r>
      <w:r>
        <w:fldChar w:fldCharType="begin" w:fldLock="1"/>
      </w:r>
      <w:r w:rsidR="002B7F83">
        <w:instrText>ADDIN paperpile_citation &lt;clusterId&gt;D946R396G786K497&lt;/clusterId&gt;&lt;metadata&gt;&lt;citation&gt;&lt;id&gt;A79780A4A68B11EF8802FC160994A344&lt;/id&gt;&lt;/citation&gt;&lt;citation&gt;&lt;id&gt;5033C818A68B11EFAB6F41C6C86158D7&lt;/id&gt;&lt;/citation&gt;&lt;/metadata&gt;&lt;data&gt;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&lt;/data&gt; \* MERGEFORMAT</w:instrText>
      </w:r>
      <w:r>
        <w:fldChar w:fldCharType="separate"/>
      </w:r>
      <w:r w:rsidR="002B7F83">
        <w:rPr>
          <w:rFonts w:ascii="Times New Roman" w:eastAsia="Times New Roman" w:hAnsi="Times New Roman" w:cs="Times New Roman"/>
          <w:noProof/>
          <w:color w:val="000000"/>
        </w:rPr>
        <w:t>(25, 26)</w:t>
      </w:r>
      <w:r>
        <w:fldChar w:fldCharType="end"/>
      </w:r>
      <w:r>
        <w:rPr>
          <w:rFonts w:ascii="Times New Roman" w:eastAsia="Times New Roman" w:hAnsi="Times New Roman" w:cs="Times New Roman"/>
        </w:rPr>
        <w:t xml:space="preserve">. Dried fish are among the most nutritious animal-source foods </w:t>
      </w:r>
      <w:r>
        <w:fldChar w:fldCharType="begin" w:fldLock="1"/>
      </w:r>
      <w:r w:rsidR="002B7F83">
        <w:instrText>ADDIN paperpile_citation &lt;clusterId&gt;R851E217U598Y322&lt;/clusterId&gt;&lt;metadata&gt;&lt;citation&gt;&lt;id&gt;D02EF3D2B18311EFA7593C050994A344&lt;/id&gt;&lt;/citation&gt;&lt;/metadata&gt;&lt;data&gt;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&lt;/data&gt; \* MERGEFORMAT</w:instrText>
      </w:r>
      <w:r>
        <w:fldChar w:fldCharType="separate"/>
      </w:r>
      <w:r w:rsidR="002B7F83">
        <w:rPr>
          <w:rFonts w:ascii="Times New Roman" w:eastAsia="Times New Roman" w:hAnsi="Times New Roman" w:cs="Times New Roman"/>
          <w:noProof/>
          <w:color w:val="000000"/>
        </w:rPr>
        <w:t>(2)</w:t>
      </w:r>
      <w:r>
        <w:fldChar w:fldCharType="end"/>
      </w:r>
      <w:r>
        <w:rPr>
          <w:rFonts w:ascii="Times New Roman" w:eastAsia="Times New Roman" w:hAnsi="Times New Roman" w:cs="Times New Roman"/>
        </w:rPr>
        <w:t xml:space="preserve">, but some products can be associated with elevated risk of bacterial contamination and exposure to heavy metals </w:t>
      </w:r>
      <w:r>
        <w:fldChar w:fldCharType="begin" w:fldLock="1"/>
      </w:r>
      <w:r w:rsidR="002B7F83">
        <w:instrText>ADDIN paperpile_citation &lt;clusterId&gt;X449L797H187E871&lt;/clusterId&gt;&lt;metadata&gt;&lt;citation&gt;&lt;id&gt;DF25E72E031911EFA41BD638EBC967A4&lt;/id&gt;&lt;/citation&gt;&lt;citation&gt;&lt;id&gt;DC0F4FB8B6E611EFB1F53C050994A344&lt;/id&gt;&lt;/citation&gt;&lt;/metadata&gt;&lt;data&gt;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&lt;/data&gt; \* MERGEFORMAT</w:instrText>
      </w:r>
      <w:r>
        <w:fldChar w:fldCharType="separate"/>
      </w:r>
      <w:r w:rsidR="002B7F83">
        <w:rPr>
          <w:rFonts w:ascii="Times New Roman" w:eastAsia="Times New Roman" w:hAnsi="Times New Roman" w:cs="Times New Roman"/>
          <w:noProof/>
          <w:color w:val="000000"/>
        </w:rPr>
        <w:t>(27, 28)</w:t>
      </w:r>
      <w:r>
        <w:fldChar w:fldCharType="end"/>
      </w:r>
      <w:r>
        <w:rPr>
          <w:rFonts w:ascii="Times New Roman" w:eastAsia="Times New Roman" w:hAnsi="Times New Roman" w:cs="Times New Roman"/>
        </w:rPr>
        <w:t xml:space="preserve">. Once processed, dried fish can be stored without refrigeration, permitting long-distance trade, distribution to remote inland areas, and storage over months </w:t>
      </w:r>
      <w:r>
        <w:fldChar w:fldCharType="begin" w:fldLock="1"/>
      </w:r>
      <w:r w:rsidR="002B7F83">
        <w:instrText>ADDIN paperpile_citation &lt;clusterId&gt;K234Y512U972S685&lt;/clusterId&gt;&lt;metadata&gt;&lt;citation&gt;&lt;id&gt;025847E20E0411EFBD250CAC945E4932&lt;/id&gt;&lt;/citation&gt;&lt;citation&gt;&lt;id&gt;01EA9E2C379411EFAFF050CF945E4932&lt;/id&gt;&lt;/citation&gt;&lt;citation&gt;&lt;id&gt;B84426423EA211EF86FD215AEBC967A4&lt;/id&gt;&lt;/citation&gt;&lt;/metadata&gt;&lt;data&gt;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&lt;/data&gt; \* MERGEFORMAT</w:instrText>
      </w:r>
      <w:r>
        <w:fldChar w:fldCharType="separate"/>
      </w:r>
      <w:r w:rsidR="002B7F83">
        <w:rPr>
          <w:rFonts w:ascii="Times New Roman" w:eastAsia="Times New Roman" w:hAnsi="Times New Roman" w:cs="Times New Roman"/>
          <w:noProof/>
          <w:color w:val="000000"/>
        </w:rPr>
        <w:t>(7, 8, 29)</w:t>
      </w:r>
      <w:r>
        <w:fldChar w:fldCharType="end"/>
      </w:r>
      <w:r>
        <w:rPr>
          <w:rFonts w:ascii="Times New Roman" w:eastAsia="Times New Roman" w:hAnsi="Times New Roman" w:cs="Times New Roman"/>
        </w:rPr>
        <w:t xml:space="preserve">. Dried fish are thus widespread but data-poor, meaning that we lack understanding on how nutrient and contaminant content vary among species, ecosystems, and drying processes (e.g., smoked or sun-dried). Furthermore, while links between fish consumption and access to fisheries and markets are well-established </w:t>
      </w:r>
      <w:r>
        <w:fldChar w:fldCharType="begin" w:fldLock="1"/>
      </w:r>
      <w:r w:rsidR="002B7F83">
        <w:instrText>ADDIN paperpile_citation &lt;clusterId&gt;Y724F171B562Y275&lt;/clusterId&gt;&lt;metadata&gt;&lt;citation&gt;&lt;id&gt;1FF70F08A69911EFBCBAFC160994A344&lt;/id&gt;&lt;/citation&gt;&lt;citation&gt;&lt;id&gt;49D6BACA015E11EF96B00CAC945E4932&lt;/id&gt;&lt;/citation&gt;&lt;citation&gt;&lt;id&gt;6F7336A6B6E811EFAA90E5A6C86158D7&lt;/id&gt;&lt;/citation&gt;&lt;/metadata&gt;&lt;data&gt;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&lt;/data&gt; \* MERGEFORMAT</w:instrText>
      </w:r>
      <w:r>
        <w:fldChar w:fldCharType="separate"/>
      </w:r>
      <w:r w:rsidR="002B7F83">
        <w:rPr>
          <w:rFonts w:ascii="Times New Roman" w:eastAsia="Times New Roman" w:hAnsi="Times New Roman" w:cs="Times New Roman"/>
          <w:noProof/>
          <w:color w:val="000000"/>
        </w:rPr>
        <w:t>(30–32)</w:t>
      </w:r>
      <w:r>
        <w:fldChar w:fldCharType="end"/>
      </w:r>
      <w:r>
        <w:rPr>
          <w:rFonts w:ascii="Times New Roman" w:eastAsia="Times New Roman" w:hAnsi="Times New Roman" w:cs="Times New Roman"/>
        </w:rPr>
        <w:t>, dietary studies often do not delineate between fresh and dried forms, limiting understanding of who eats dried fish.</w:t>
      </w:r>
    </w:p>
    <w:p w14:paraId="54C4B5ED" w14:textId="77777777" w:rsidR="006A4A72" w:rsidRDefault="006A4A72">
      <w:pPr>
        <w:rPr>
          <w:rFonts w:ascii="Times New Roman" w:eastAsia="Times New Roman" w:hAnsi="Times New Roman" w:cs="Times New Roman"/>
        </w:rPr>
      </w:pPr>
    </w:p>
    <w:p w14:paraId="198430B3" w14:textId="43005D84"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Here we assess the nutritional value of tropical dried fish and examine drivers of fish consumption of fresh and dried forms. We sampled species representative of dried fish systems situated in marine and freshwater systems across five countries, and contrasted sun-dried, smoked, and powdered products with fresh fish to quantify the dietary contributions of dried fish to women and young children. We then pair this information with fish consumption data from nationally representative household surveys across six African countries, using statistical models to </w:t>
      </w:r>
      <w:r w:rsidR="00C01320">
        <w:rPr>
          <w:rFonts w:ascii="Times New Roman" w:eastAsia="Times New Roman" w:hAnsi="Times New Roman" w:cs="Times New Roman"/>
        </w:rPr>
        <w:t xml:space="preserve">assess </w:t>
      </w:r>
      <w:r>
        <w:rPr>
          <w:rFonts w:ascii="Times New Roman" w:eastAsia="Times New Roman" w:hAnsi="Times New Roman" w:cs="Times New Roman"/>
        </w:rPr>
        <w:t xml:space="preserve">socioeconomic and geographic drivers of dried and fresh fish consumption. </w:t>
      </w:r>
      <w:r w:rsidR="00C01320">
        <w:rPr>
          <w:rFonts w:ascii="Times New Roman" w:eastAsia="Times New Roman" w:hAnsi="Times New Roman" w:cs="Times New Roman"/>
        </w:rPr>
        <w:t xml:space="preserve">These models enabled us to quantify </w:t>
      </w:r>
      <w:r w:rsidR="007A2A0E">
        <w:rPr>
          <w:rFonts w:ascii="Times New Roman" w:eastAsia="Times New Roman" w:hAnsi="Times New Roman" w:cs="Times New Roman"/>
        </w:rPr>
        <w:t>associations between</w:t>
      </w:r>
      <w:r w:rsidR="00C01320">
        <w:rPr>
          <w:rFonts w:ascii="Times New Roman" w:eastAsia="Times New Roman" w:hAnsi="Times New Roman" w:cs="Times New Roman"/>
        </w:rPr>
        <w:t xml:space="preserve"> </w:t>
      </w:r>
      <w:r w:rsidR="007A2A0E">
        <w:rPr>
          <w:rFonts w:ascii="Times New Roman" w:eastAsia="Times New Roman" w:hAnsi="Times New Roman" w:cs="Times New Roman"/>
        </w:rPr>
        <w:t xml:space="preserve">fish consumption and </w:t>
      </w:r>
      <w:r w:rsidR="00C01320">
        <w:rPr>
          <w:rFonts w:ascii="Times New Roman" w:eastAsia="Times New Roman" w:hAnsi="Times New Roman" w:cs="Times New Roman"/>
        </w:rPr>
        <w:t xml:space="preserve">household wealth and </w:t>
      </w:r>
      <w:r w:rsidR="000103D6">
        <w:rPr>
          <w:rFonts w:ascii="Times New Roman" w:eastAsia="Times New Roman" w:hAnsi="Times New Roman" w:cs="Times New Roman"/>
        </w:rPr>
        <w:t xml:space="preserve">physical </w:t>
      </w:r>
      <w:r w:rsidR="00C01320">
        <w:rPr>
          <w:rFonts w:ascii="Times New Roman" w:eastAsia="Times New Roman" w:hAnsi="Times New Roman" w:cs="Times New Roman"/>
        </w:rPr>
        <w:t>access to fisheries, and to predict</w:t>
      </w:r>
      <w:r>
        <w:rPr>
          <w:rFonts w:ascii="Times New Roman" w:eastAsia="Times New Roman" w:hAnsi="Times New Roman" w:cs="Times New Roman"/>
        </w:rPr>
        <w:t xml:space="preserve"> the number of people accessing fresh and dried fish in each country</w:t>
      </w:r>
      <w:r w:rsidR="00C01320">
        <w:rPr>
          <w:rFonts w:ascii="Times New Roman" w:eastAsia="Times New Roman" w:hAnsi="Times New Roman" w:cs="Times New Roman"/>
        </w:rPr>
        <w:t xml:space="preserve">. We </w:t>
      </w:r>
      <w:r>
        <w:rPr>
          <w:rFonts w:ascii="Times New Roman" w:eastAsia="Times New Roman" w:hAnsi="Times New Roman" w:cs="Times New Roman"/>
        </w:rPr>
        <w:t xml:space="preserve">conclude by examining the status </w:t>
      </w:r>
      <w:r>
        <w:rPr>
          <w:rFonts w:ascii="Times New Roman" w:eastAsia="Times New Roman" w:hAnsi="Times New Roman" w:cs="Times New Roman"/>
        </w:rPr>
        <w:lastRenderedPageBreak/>
        <w:t>of dried fish value chains, focusing on opportunities for protecting and enhancing dried fish supply for food security and nutrition.</w:t>
      </w:r>
    </w:p>
    <w:p w14:paraId="7F4CF035" w14:textId="77777777" w:rsidR="006A4A72" w:rsidRDefault="006A4A72">
      <w:pPr>
        <w:rPr>
          <w:rFonts w:ascii="Times New Roman" w:eastAsia="Times New Roman" w:hAnsi="Times New Roman" w:cs="Times New Roman"/>
          <w:b/>
        </w:rPr>
      </w:pPr>
    </w:p>
    <w:p w14:paraId="45A80F66"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b/>
          <w:sz w:val="26"/>
          <w:szCs w:val="26"/>
        </w:rPr>
        <w:t>Results &amp; Discussion</w:t>
      </w:r>
    </w:p>
    <w:p w14:paraId="5B639658" w14:textId="77777777" w:rsidR="006A4A72" w:rsidRDefault="006A4A72">
      <w:pPr>
        <w:rPr>
          <w:rFonts w:ascii="Times New Roman" w:eastAsia="Times New Roman" w:hAnsi="Times New Roman" w:cs="Times New Roman"/>
          <w:b/>
          <w:sz w:val="28"/>
          <w:szCs w:val="28"/>
        </w:rPr>
      </w:pPr>
    </w:p>
    <w:p w14:paraId="168B8317"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and heavy metal content of dried fish</w:t>
      </w:r>
    </w:p>
    <w:p w14:paraId="0130CA06" w14:textId="77777777" w:rsidR="006A4A72" w:rsidRDefault="006A4A72">
      <w:pPr>
        <w:rPr>
          <w:rFonts w:ascii="Times New Roman" w:eastAsia="Times New Roman" w:hAnsi="Times New Roman" w:cs="Times New Roman"/>
          <w:b/>
          <w:sz w:val="28"/>
          <w:szCs w:val="28"/>
        </w:rPr>
      </w:pPr>
    </w:p>
    <w:p w14:paraId="47C2F24A" w14:textId="568001DE" w:rsidR="006A4A72" w:rsidRDefault="00000000">
      <w:pPr>
        <w:rPr>
          <w:rFonts w:ascii="Times New Roman" w:eastAsia="Times New Roman" w:hAnsi="Times New Roman" w:cs="Times New Roman"/>
        </w:rPr>
      </w:pPr>
      <w:r>
        <w:rPr>
          <w:rFonts w:ascii="Times New Roman" w:eastAsia="Times New Roman" w:hAnsi="Times New Roman" w:cs="Times New Roman"/>
        </w:rPr>
        <w:t>We collected and analysed dried and fresh whole-body composite samples from 19 species of fish, mostly small-bodied, including freshwater species from the Great Lakes of Africa (e.g., Lake Victoria cyprinid,</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 </w:t>
      </w:r>
      <w:r>
        <w:rPr>
          <w:rFonts w:ascii="Times New Roman" w:eastAsia="Times New Roman" w:hAnsi="Times New Roman" w:cs="Times New Roman"/>
        </w:rPr>
        <w:t xml:space="preserve">locally known as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marine coastal species from West Africa (e.g., Madeiran sardinella, </w:t>
      </w:r>
      <w:r>
        <w:rPr>
          <w:rFonts w:ascii="Times New Roman" w:eastAsia="Times New Roman" w:hAnsi="Times New Roman" w:cs="Times New Roman"/>
          <w:i/>
        </w:rPr>
        <w:t xml:space="preserve">Sardinella </w:t>
      </w:r>
      <w:proofErr w:type="spellStart"/>
      <w:r>
        <w:rPr>
          <w:rFonts w:ascii="Times New Roman" w:eastAsia="Times New Roman" w:hAnsi="Times New Roman" w:cs="Times New Roman"/>
          <w:i/>
        </w:rPr>
        <w:t>maderensis</w:t>
      </w:r>
      <w:proofErr w:type="spellEnd"/>
      <w:r>
        <w:rPr>
          <w:rFonts w:ascii="Times New Roman" w:eastAsia="Times New Roman" w:hAnsi="Times New Roman" w:cs="Times New Roman"/>
        </w:rPr>
        <w:t xml:space="preserve">), and reef-associated species from the Indian Ocean (e.g., rabbitfish, </w:t>
      </w:r>
      <w:r>
        <w:rPr>
          <w:rFonts w:ascii="Times New Roman" w:eastAsia="Times New Roman" w:hAnsi="Times New Roman" w:cs="Times New Roman"/>
          <w:i/>
        </w:rPr>
        <w:t xml:space="preserve">Siganus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w:t>
      </w:r>
      <w:r w:rsidR="0070756E">
        <w:rPr>
          <w:rFonts w:ascii="Times New Roman" w:eastAsia="Times New Roman" w:hAnsi="Times New Roman" w:cs="Times New Roman"/>
        </w:rPr>
        <w:t>Dataset</w:t>
      </w:r>
      <w:r>
        <w:rPr>
          <w:rFonts w:ascii="Times New Roman" w:eastAsia="Times New Roman" w:hAnsi="Times New Roman" w:cs="Times New Roman"/>
        </w:rPr>
        <w:t xml:space="preserve"> S1, Fig. S1). We assessed fish nutrient content relative to recommended nutrient intakes for women and children</w:t>
      </w:r>
      <w:r w:rsidR="00051A48">
        <w:rPr>
          <w:rFonts w:ascii="Times New Roman" w:eastAsia="Times New Roman" w:hAnsi="Times New Roman" w:cs="Times New Roman"/>
        </w:rPr>
        <w:t xml:space="preserve">, </w:t>
      </w:r>
      <w:r>
        <w:rPr>
          <w:rFonts w:ascii="Times New Roman" w:eastAsia="Times New Roman" w:hAnsi="Times New Roman" w:cs="Times New Roman"/>
        </w:rPr>
        <w:t xml:space="preserve">quantifying the contribution of a fixed weight </w:t>
      </w:r>
      <w:r w:rsidR="000103D6">
        <w:rPr>
          <w:rFonts w:ascii="Times New Roman" w:eastAsia="Times New Roman" w:hAnsi="Times New Roman" w:cs="Times New Roman"/>
        </w:rPr>
        <w:t>fish portion</w:t>
      </w:r>
      <w:r w:rsidR="003668BE">
        <w:rPr>
          <w:rFonts w:ascii="Times New Roman" w:eastAsia="Times New Roman" w:hAnsi="Times New Roman" w:cs="Times New Roman"/>
        </w:rPr>
        <w:t xml:space="preserve"> </w:t>
      </w:r>
      <w:r>
        <w:rPr>
          <w:rFonts w:ascii="Times New Roman" w:eastAsia="Times New Roman" w:hAnsi="Times New Roman" w:cs="Times New Roman"/>
        </w:rPr>
        <w:t>to Nutrient Reference Values (NRV)</w:t>
      </w:r>
      <w:r w:rsidR="003668BE">
        <w:rPr>
          <w:rFonts w:ascii="Times New Roman" w:eastAsia="Times New Roman" w:hAnsi="Times New Roman" w:cs="Times New Roman"/>
        </w:rPr>
        <w:t xml:space="preserve"> for minerals, vitamins, and fatty acids</w:t>
      </w:r>
      <w:r w:rsidR="00051A48">
        <w:rPr>
          <w:rFonts w:ascii="Times New Roman" w:eastAsia="Times New Roman" w:hAnsi="Times New Roman" w:cs="Times New Roman"/>
        </w:rPr>
        <w:t>. We also</w:t>
      </w:r>
      <w:r>
        <w:rPr>
          <w:rFonts w:ascii="Times New Roman" w:eastAsia="Times New Roman" w:hAnsi="Times New Roman" w:cs="Times New Roman"/>
        </w:rPr>
        <w:t xml:space="preserve"> </w:t>
      </w:r>
      <w:r w:rsidR="00051A48">
        <w:rPr>
          <w:rFonts w:ascii="Times New Roman" w:eastAsia="Times New Roman" w:hAnsi="Times New Roman" w:cs="Times New Roman"/>
        </w:rPr>
        <w:t>estimate</w:t>
      </w:r>
      <w:r w:rsidR="004F0B95">
        <w:rPr>
          <w:rFonts w:ascii="Times New Roman" w:eastAsia="Times New Roman" w:hAnsi="Times New Roman" w:cs="Times New Roman"/>
        </w:rPr>
        <w:t>d</w:t>
      </w:r>
      <w:r w:rsidR="00051A48">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051A48">
        <w:rPr>
          <w:rFonts w:ascii="Times New Roman" w:eastAsia="Times New Roman" w:hAnsi="Times New Roman" w:cs="Times New Roman"/>
        </w:rPr>
        <w:t xml:space="preserve">nutrient density of dried and fresh fish, defined as the </w:t>
      </w:r>
      <w:r>
        <w:rPr>
          <w:rFonts w:ascii="Times New Roman" w:eastAsia="Times New Roman" w:hAnsi="Times New Roman" w:cs="Times New Roman"/>
        </w:rPr>
        <w:t xml:space="preserve">cumulative contribution of </w:t>
      </w:r>
      <w:r w:rsidR="00051A48">
        <w:rPr>
          <w:rFonts w:ascii="Times New Roman" w:eastAsia="Times New Roman" w:hAnsi="Times New Roman" w:cs="Times New Roman"/>
        </w:rPr>
        <w:t xml:space="preserve">nine </w:t>
      </w:r>
      <w:r>
        <w:rPr>
          <w:rFonts w:ascii="Times New Roman" w:eastAsia="Times New Roman" w:hAnsi="Times New Roman" w:cs="Times New Roman"/>
        </w:rPr>
        <w:t>nutrients to NRV</w:t>
      </w:r>
      <w:r w:rsidR="00051A48">
        <w:rPr>
          <w:rFonts w:ascii="Times New Roman" w:eastAsia="Times New Roman" w:hAnsi="Times New Roman" w:cs="Times New Roman"/>
        </w:rPr>
        <w:t>,</w:t>
      </w:r>
      <w:r>
        <w:rPr>
          <w:rFonts w:ascii="Times New Roman" w:eastAsia="Times New Roman" w:hAnsi="Times New Roman" w:cs="Times New Roman"/>
        </w:rPr>
        <w:t xml:space="preserve"> </w:t>
      </w:r>
      <w:r w:rsidR="00051A48">
        <w:rPr>
          <w:rFonts w:ascii="Times New Roman" w:eastAsia="Times New Roman" w:hAnsi="Times New Roman" w:cs="Times New Roman"/>
        </w:rPr>
        <w:t>which ha</w:t>
      </w:r>
      <w:r w:rsidR="004F0B95">
        <w:rPr>
          <w:rFonts w:ascii="Times New Roman" w:eastAsia="Times New Roman" w:hAnsi="Times New Roman" w:cs="Times New Roman"/>
        </w:rPr>
        <w:t>d</w:t>
      </w:r>
      <w:r w:rsidR="00051A48">
        <w:rPr>
          <w:rFonts w:ascii="Times New Roman" w:eastAsia="Times New Roman" w:hAnsi="Times New Roman" w:cs="Times New Roman"/>
        </w:rPr>
        <w:t xml:space="preserve"> a </w:t>
      </w:r>
      <w:r>
        <w:rPr>
          <w:rFonts w:ascii="Times New Roman" w:eastAsia="Times New Roman" w:hAnsi="Times New Roman" w:cs="Times New Roman"/>
        </w:rPr>
        <w:t xml:space="preserve">maximum </w:t>
      </w:r>
      <w:r w:rsidR="00051A48">
        <w:rPr>
          <w:rFonts w:ascii="Times New Roman" w:eastAsia="Times New Roman" w:hAnsi="Times New Roman" w:cs="Times New Roman"/>
        </w:rPr>
        <w:t xml:space="preserve">value of </w:t>
      </w:r>
      <w:r>
        <w:rPr>
          <w:rFonts w:ascii="Times New Roman" w:eastAsia="Times New Roman" w:hAnsi="Times New Roman" w:cs="Times New Roman"/>
        </w:rPr>
        <w:t xml:space="preserve">900% </w:t>
      </w:r>
      <w:r>
        <w:fldChar w:fldCharType="begin" w:fldLock="1"/>
      </w:r>
      <w:r w:rsidR="002B7F83">
        <w:instrText>ADDIN paperpile_citation &lt;clusterId&gt;E315S663H153E767&lt;/clusterId&gt;&lt;metadata&gt;&lt;citation&gt;&lt;id&gt;0C2843369B7011EFBA1B1CDAC86158D7&lt;/id&gt;&lt;/citation&gt;&lt;citation&gt;&lt;id&gt;157C1F18BF9F11EFBE21B3300994A344&lt;/id&gt;&lt;/citation&gt;&lt;/metadata&gt;&lt;data&gt;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&lt;/data&gt; \* MERGEFORMAT</w:instrText>
      </w:r>
      <w:r>
        <w:fldChar w:fldCharType="separate"/>
      </w:r>
      <w:r w:rsidR="002B7F83">
        <w:rPr>
          <w:rFonts w:ascii="Times New Roman" w:eastAsia="Times New Roman" w:hAnsi="Times New Roman" w:cs="Times New Roman"/>
          <w:noProof/>
          <w:color w:val="000000"/>
        </w:rPr>
        <w:t>(33, 34)</w:t>
      </w:r>
      <w:r>
        <w:fldChar w:fldCharType="end"/>
      </w:r>
      <w:r>
        <w:rPr>
          <w:rFonts w:ascii="Times New Roman" w:eastAsia="Times New Roman" w:hAnsi="Times New Roman" w:cs="Times New Roman"/>
        </w:rPr>
        <w:t xml:space="preserve">. Using published portion sizes </w:t>
      </w:r>
      <w:r w:rsidR="003668BE">
        <w:rPr>
          <w:rFonts w:ascii="Times New Roman" w:eastAsia="Times New Roman" w:hAnsi="Times New Roman" w:cs="Times New Roman"/>
        </w:rPr>
        <w:t xml:space="preserve">from </w:t>
      </w:r>
      <w:r w:rsidR="000103D6">
        <w:rPr>
          <w:rFonts w:ascii="Times New Roman" w:eastAsia="Times New Roman" w:hAnsi="Times New Roman" w:cs="Times New Roman"/>
        </w:rPr>
        <w:t xml:space="preserve">quantified </w:t>
      </w:r>
      <w:r w:rsidR="003668BE">
        <w:rPr>
          <w:rFonts w:ascii="Times New Roman" w:eastAsia="Times New Roman" w:hAnsi="Times New Roman" w:cs="Times New Roman"/>
        </w:rPr>
        <w:t xml:space="preserve">diet surveys </w:t>
      </w:r>
      <w:r>
        <w:rPr>
          <w:rFonts w:ascii="Times New Roman" w:eastAsia="Times New Roman" w:hAnsi="Times New Roman" w:cs="Times New Roman"/>
        </w:rPr>
        <w:t>(Table S</w:t>
      </w:r>
      <w:r w:rsidR="00E656B7">
        <w:rPr>
          <w:rFonts w:ascii="Times New Roman" w:eastAsia="Times New Roman" w:hAnsi="Times New Roman" w:cs="Times New Roman"/>
        </w:rPr>
        <w:t>1</w:t>
      </w:r>
      <w:r>
        <w:rPr>
          <w:rFonts w:ascii="Times New Roman" w:eastAsia="Times New Roman" w:hAnsi="Times New Roman" w:cs="Times New Roman"/>
        </w:rPr>
        <w:t xml:space="preserve">), </w:t>
      </w:r>
      <w:r w:rsidR="003668BE">
        <w:rPr>
          <w:rFonts w:ascii="Times New Roman" w:eastAsia="Times New Roman" w:hAnsi="Times New Roman" w:cs="Times New Roman"/>
        </w:rPr>
        <w:t>o</w:t>
      </w:r>
      <w:r>
        <w:rPr>
          <w:rFonts w:ascii="Times New Roman" w:eastAsia="Times New Roman" w:hAnsi="Times New Roman" w:cs="Times New Roman"/>
        </w:rPr>
        <w:t>ur analysis show</w:t>
      </w:r>
      <w:r w:rsidR="004F0B95">
        <w:rPr>
          <w:rFonts w:ascii="Times New Roman" w:eastAsia="Times New Roman" w:hAnsi="Times New Roman" w:cs="Times New Roman"/>
        </w:rPr>
        <w:t>ed</w:t>
      </w:r>
      <w:r>
        <w:rPr>
          <w:rFonts w:ascii="Times New Roman" w:eastAsia="Times New Roman" w:hAnsi="Times New Roman" w:cs="Times New Roman"/>
        </w:rPr>
        <w:t xml:space="preserve"> that a 9 g portion of dried fish had an average nutrient density of 233-403% for young children (6 months - 5 years old) (Fig. 1</w:t>
      </w:r>
      <w:r w:rsidR="00742702">
        <w:rPr>
          <w:rFonts w:ascii="Times New Roman" w:eastAsia="Times New Roman" w:hAnsi="Times New Roman" w:cs="Times New Roman"/>
        </w:rPr>
        <w:t>A</w:t>
      </w:r>
      <w:r>
        <w:rPr>
          <w:rFonts w:ascii="Times New Roman" w:eastAsia="Times New Roman" w:hAnsi="Times New Roman" w:cs="Times New Roman"/>
        </w:rPr>
        <w:t xml:space="preserve">), providing over half of the NRV for calcium (53%), selenium (69%) and vitamin B12 (85%), and contributing to NRVs for iron (18%), iodine (20%), omega-3 fatty acids (EPA and DHA) (12%), zinc (15%), and vitamin D (19%). Very small portions of dried fish were a significant dietary source of five minerals, omega-3 fatty acids, and vitamins B12 and D (e.g., less than 15 g provides &gt;15% NRV) (Figs </w:t>
      </w:r>
      <w:r w:rsidR="008B5098">
        <w:rPr>
          <w:rFonts w:ascii="Times New Roman" w:eastAsia="Times New Roman" w:hAnsi="Times New Roman" w:cs="Times New Roman"/>
        </w:rPr>
        <w:t>1B, 2A</w:t>
      </w:r>
      <w:r>
        <w:rPr>
          <w:rFonts w:ascii="Times New Roman" w:eastAsia="Times New Roman" w:hAnsi="Times New Roman" w:cs="Times New Roman"/>
        </w:rPr>
        <w:t>). For a non-pregnant woman (15-49 years old), a larger dried fish portion (41 g) provided over half the NRV for calcium (78%), iodine (56%), selenium (89%), vitamin B12 (63%) and vitamin D (63%), and was a dietary source of iron (20%), omega-3 fatty acids (36%), and zinc (24%)</w:t>
      </w:r>
      <w:r w:rsidR="009225A2">
        <w:rPr>
          <w:rFonts w:ascii="Times New Roman" w:eastAsia="Times New Roman" w:hAnsi="Times New Roman" w:cs="Times New Roman"/>
        </w:rPr>
        <w:t xml:space="preserve"> (Fig. S2)</w:t>
      </w:r>
      <w:r>
        <w:rPr>
          <w:rFonts w:ascii="Times New Roman" w:eastAsia="Times New Roman" w:hAnsi="Times New Roman" w:cs="Times New Roman"/>
        </w:rPr>
        <w:t xml:space="preserve">. </w:t>
      </w:r>
      <w:r w:rsidR="001F4CC1">
        <w:rPr>
          <w:rFonts w:ascii="Times New Roman" w:eastAsia="Times New Roman" w:hAnsi="Times New Roman" w:cs="Times New Roman"/>
        </w:rPr>
        <w:t xml:space="preserve">Our results </w:t>
      </w:r>
      <w:r w:rsidR="004F0B95">
        <w:rPr>
          <w:rFonts w:ascii="Times New Roman" w:eastAsia="Times New Roman" w:hAnsi="Times New Roman" w:cs="Times New Roman"/>
        </w:rPr>
        <w:t>we</w:t>
      </w:r>
      <w:r w:rsidR="001F4CC1">
        <w:rPr>
          <w:rFonts w:ascii="Times New Roman" w:eastAsia="Times New Roman" w:hAnsi="Times New Roman" w:cs="Times New Roman"/>
        </w:rPr>
        <w:t xml:space="preserve">re based on average </w:t>
      </w:r>
      <w:r>
        <w:rPr>
          <w:rFonts w:ascii="Times New Roman" w:eastAsia="Times New Roman" w:hAnsi="Times New Roman" w:cs="Times New Roman"/>
        </w:rPr>
        <w:t xml:space="preserve">dried fish portion sizes </w:t>
      </w:r>
      <w:r w:rsidR="001F4CC1">
        <w:rPr>
          <w:rFonts w:ascii="Times New Roman" w:eastAsia="Times New Roman" w:hAnsi="Times New Roman" w:cs="Times New Roman"/>
        </w:rPr>
        <w:t xml:space="preserve">reported in diet surveys of children (9 g) and </w:t>
      </w:r>
      <w:r>
        <w:rPr>
          <w:rFonts w:ascii="Times New Roman" w:eastAsia="Times New Roman" w:hAnsi="Times New Roman" w:cs="Times New Roman"/>
        </w:rPr>
        <w:t xml:space="preserve">women </w:t>
      </w:r>
      <w:r w:rsidR="001F4CC1">
        <w:rPr>
          <w:rFonts w:ascii="Times New Roman" w:eastAsia="Times New Roman" w:hAnsi="Times New Roman" w:cs="Times New Roman"/>
        </w:rPr>
        <w:t>(41 g)</w:t>
      </w:r>
      <w:r>
        <w:rPr>
          <w:rFonts w:ascii="Times New Roman" w:eastAsia="Times New Roman" w:hAnsi="Times New Roman" w:cs="Times New Roman"/>
        </w:rPr>
        <w:t xml:space="preserve"> in fishing communities, though </w:t>
      </w:r>
      <w:r w:rsidR="001F4CC1">
        <w:rPr>
          <w:rFonts w:ascii="Times New Roman" w:eastAsia="Times New Roman" w:hAnsi="Times New Roman" w:cs="Times New Roman"/>
        </w:rPr>
        <w:t xml:space="preserve">we note that </w:t>
      </w:r>
      <w:r>
        <w:rPr>
          <w:rFonts w:ascii="Times New Roman" w:eastAsia="Times New Roman" w:hAnsi="Times New Roman" w:cs="Times New Roman"/>
        </w:rPr>
        <w:t>portion</w:t>
      </w:r>
      <w:r w:rsidR="001F4CC1">
        <w:rPr>
          <w:rFonts w:ascii="Times New Roman" w:eastAsia="Times New Roman" w:hAnsi="Times New Roman" w:cs="Times New Roman"/>
        </w:rPr>
        <w:t xml:space="preserve"> sizes</w:t>
      </w:r>
      <w:r>
        <w:rPr>
          <w:rFonts w:ascii="Times New Roman" w:eastAsia="Times New Roman" w:hAnsi="Times New Roman" w:cs="Times New Roman"/>
        </w:rPr>
        <w:t xml:space="preserve"> </w:t>
      </w:r>
      <w:r w:rsidR="001F4CC1">
        <w:rPr>
          <w:rFonts w:ascii="Times New Roman" w:eastAsia="Times New Roman" w:hAnsi="Times New Roman" w:cs="Times New Roman"/>
        </w:rPr>
        <w:t xml:space="preserve">can vary </w:t>
      </w:r>
      <w:r>
        <w:rPr>
          <w:rFonts w:ascii="Times New Roman" w:eastAsia="Times New Roman" w:hAnsi="Times New Roman" w:cs="Times New Roman"/>
        </w:rPr>
        <w:t>between one fifth to three times of th</w:t>
      </w:r>
      <w:r w:rsidR="001F4CC1">
        <w:rPr>
          <w:rFonts w:ascii="Times New Roman" w:eastAsia="Times New Roman" w:hAnsi="Times New Roman" w:cs="Times New Roman"/>
        </w:rPr>
        <w:t>is</w:t>
      </w:r>
      <w:r>
        <w:rPr>
          <w:rFonts w:ascii="Times New Roman" w:eastAsia="Times New Roman" w:hAnsi="Times New Roman" w:cs="Times New Roman"/>
        </w:rPr>
        <w:t xml:space="preserve"> average </w:t>
      </w:r>
      <w:r w:rsidR="001F4CC1">
        <w:rPr>
          <w:rFonts w:ascii="Times New Roman" w:eastAsia="Times New Roman" w:hAnsi="Times New Roman" w:cs="Times New Roman"/>
        </w:rPr>
        <w:t xml:space="preserve">value </w:t>
      </w:r>
      <w:r>
        <w:rPr>
          <w:rFonts w:ascii="Times New Roman" w:eastAsia="Times New Roman" w:hAnsi="Times New Roman" w:cs="Times New Roman"/>
        </w:rPr>
        <w:t>(Table S</w:t>
      </w:r>
      <w:r w:rsidR="00E656B7">
        <w:rPr>
          <w:rFonts w:ascii="Times New Roman" w:eastAsia="Times New Roman" w:hAnsi="Times New Roman" w:cs="Times New Roman"/>
        </w:rPr>
        <w:t>1</w:t>
      </w:r>
      <w:r>
        <w:rPr>
          <w:rFonts w:ascii="Times New Roman" w:eastAsia="Times New Roman" w:hAnsi="Times New Roman" w:cs="Times New Roman"/>
        </w:rPr>
        <w:t>). All dried fish were highly nutritious, though nutrient concentrations varied between marine and freshwater species, and by processing form. Powdered and smoked marine species, for example, had the highest iron and omega-3 fatty acid concentrations, whereas freshwater species from Lake Victoria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and haplochromine species) had relatively higher calcium and zinc concentrations (&gt;40% NRV for children 6 months - 5 years old) (Figs. S1, S3).</w:t>
      </w:r>
    </w:p>
    <w:p w14:paraId="1CD5DDDF" w14:textId="77777777" w:rsidR="006A4A72" w:rsidRDefault="006A4A72">
      <w:pPr>
        <w:rPr>
          <w:rFonts w:ascii="Times New Roman" w:eastAsia="Times New Roman" w:hAnsi="Times New Roman" w:cs="Times New Roman"/>
        </w:rPr>
      </w:pPr>
    </w:p>
    <w:p w14:paraId="53AD82E9" w14:textId="51E8AC5D"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Heavy metals such as mercury, and other contaminants such as dioxins and polychlorinated biphenyls (PCBs) can also be concentrated in fish </w:t>
      </w:r>
      <w:r>
        <w:fldChar w:fldCharType="begin" w:fldLock="1"/>
      </w:r>
      <w:r w:rsidR="002B7F83">
        <w:instrText>ADDIN paperpile_citation &lt;clusterId&gt;S297F275U865Z658&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and consumption of smoked fish has been associated with health risks, due to the formation of carcinogenic polycyclic aromatic hydrocarbons (PAHs) during the smoking process </w:t>
      </w:r>
      <w:r>
        <w:fldChar w:fldCharType="begin" w:fldLock="1"/>
      </w:r>
      <w:r w:rsidR="002B7F83">
        <w:instrText>ADDIN paperpile_citation &lt;clusterId&gt;Y787M847I427F848&lt;/clusterId&gt;&lt;metadata&gt;&lt;citation&gt;&lt;id&gt;DF25E72E031911EFA41BD638EBC967A4&lt;/id&gt;&lt;/citation&gt;&lt;citation&gt;&lt;id&gt;8F1464DE355211EFB8F250CF945E4932&lt;/id&gt;&lt;/citation&gt;&lt;/metadata&gt;&lt;data&gt;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&lt;/data&gt; \* MERGEFORMAT</w:instrText>
      </w:r>
      <w:r>
        <w:fldChar w:fldCharType="separate"/>
      </w:r>
      <w:r w:rsidR="002B7F83">
        <w:rPr>
          <w:rFonts w:ascii="Times New Roman" w:eastAsia="Times New Roman" w:hAnsi="Times New Roman" w:cs="Times New Roman"/>
          <w:noProof/>
          <w:color w:val="000000"/>
        </w:rPr>
        <w:t>(27, 36)</w:t>
      </w:r>
      <w:r>
        <w:fldChar w:fldCharType="end"/>
      </w:r>
      <w:r>
        <w:rPr>
          <w:rFonts w:ascii="Times New Roman" w:eastAsia="Times New Roman" w:hAnsi="Times New Roman" w:cs="Times New Roman"/>
        </w:rPr>
        <w:t xml:space="preserve">. As with nutrients, concentrations of contaminants vary among fish species (e.g., bioaccumulation of mercury in fish at upper trophic levels) but are also influenced by the animals’ environmental conditions </w:t>
      </w:r>
      <w:r>
        <w:fldChar w:fldCharType="begin" w:fldLock="1"/>
      </w:r>
      <w:r w:rsidR="002B7F83">
        <w:instrText>ADDIN paperpile_citation &lt;clusterId&gt;L592Z658V349S753&lt;/clusterId&gt;&lt;metadata&gt;&lt;citation&gt;&lt;id&gt;AF0A44AA3E0A11EF887A50CF945E4932&lt;/id&gt;&lt;/citation&gt;&lt;citation&gt;&lt;id&gt;5BC9CF4CBF9F11EF835979D4C86158D7&lt;/id&gt;&lt;/citation&gt;&lt;/metadata&gt;&lt;data&gt;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&lt;/data&gt; \* MERGEFORMAT</w:instrText>
      </w:r>
      <w:r>
        <w:fldChar w:fldCharType="separate"/>
      </w:r>
      <w:r w:rsidR="002B7F83">
        <w:rPr>
          <w:rFonts w:ascii="Times New Roman" w:eastAsia="Times New Roman" w:hAnsi="Times New Roman" w:cs="Times New Roman"/>
          <w:noProof/>
          <w:color w:val="000000"/>
        </w:rPr>
        <w:t>(37, 38)</w:t>
      </w:r>
      <w:r>
        <w:fldChar w:fldCharType="end"/>
      </w:r>
      <w:r>
        <w:rPr>
          <w:rFonts w:ascii="Times New Roman" w:eastAsia="Times New Roman" w:hAnsi="Times New Roman" w:cs="Times New Roman"/>
        </w:rPr>
        <w:t xml:space="preserve">, while processing methods may increase concentrations or introduce additional contaminants (e.g., smoking) </w:t>
      </w:r>
      <w:r>
        <w:fldChar w:fldCharType="begin" w:fldLock="1"/>
      </w:r>
      <w:r w:rsidR="002B7F83">
        <w:instrText>ADDIN paperpile_citation &lt;clusterId&gt;S151F241B631Z322&lt;/clusterId&gt;&lt;metadata&gt;&lt;citation&gt;&lt;id&gt;8F1464DE355211EFB8F250CF945E4932&lt;/id&gt;&lt;/citation&gt;&lt;/metadata&gt;&lt;data&gt;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&lt;/data&gt; \* MERGEFORMAT</w:instrText>
      </w:r>
      <w:r>
        <w:fldChar w:fldCharType="separate"/>
      </w:r>
      <w:r w:rsidR="002B7F83">
        <w:rPr>
          <w:rFonts w:ascii="Times New Roman" w:eastAsia="Times New Roman" w:hAnsi="Times New Roman" w:cs="Times New Roman"/>
          <w:noProof/>
          <w:color w:val="000000"/>
        </w:rPr>
        <w:t>(36)</w:t>
      </w:r>
      <w:r>
        <w:fldChar w:fldCharType="end"/>
      </w:r>
      <w:r>
        <w:rPr>
          <w:rFonts w:ascii="Times New Roman" w:eastAsia="Times New Roman" w:hAnsi="Times New Roman" w:cs="Times New Roman"/>
        </w:rPr>
        <w:t xml:space="preserve">. These factors together influence an individual’s dietary exposure to contaminants </w:t>
      </w:r>
      <w:r>
        <w:fldChar w:fldCharType="begin" w:fldLock="1"/>
      </w:r>
      <w:r w:rsidR="002B7F83">
        <w:instrText>ADDIN paperpile_citation &lt;clusterId&gt;M975A133P423M136&lt;/clusterId&gt;&lt;metadata&gt;&lt;citation&gt;&lt;id&gt;D070AF34355511EFAEDB215AEBC967A4&lt;/id&gt;&lt;/citation&gt;&lt;/metadata&gt;&lt;data&gt;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&lt;/data&gt; \* MERGEFORMAT</w:instrText>
      </w:r>
      <w:r>
        <w:fldChar w:fldCharType="separate"/>
      </w:r>
      <w:r w:rsidR="002B7F83">
        <w:rPr>
          <w:rFonts w:ascii="Times New Roman" w:eastAsia="Times New Roman" w:hAnsi="Times New Roman" w:cs="Times New Roman"/>
          <w:noProof/>
          <w:color w:val="000000"/>
        </w:rPr>
        <w:t>(39)</w:t>
      </w:r>
      <w:r>
        <w:fldChar w:fldCharType="end"/>
      </w:r>
      <w:r>
        <w:rPr>
          <w:rFonts w:ascii="Times New Roman" w:eastAsia="Times New Roman" w:hAnsi="Times New Roman" w:cs="Times New Roman"/>
        </w:rPr>
        <w:t xml:space="preserve">, but data on contaminant risks for tropical small fish remain lacking </w:t>
      </w:r>
      <w:r>
        <w:fldChar w:fldCharType="begin" w:fldLock="1"/>
      </w:r>
      <w:r w:rsidR="002B7F83">
        <w:instrText>ADDIN paperpile_citation &lt;clusterId&gt;S565G622V913Z626&lt;/clusterId&gt;&lt;metadata&gt;&lt;citation&gt;&lt;id&gt;175CE6D4355511EF91C450CF945E4932&lt;/id&gt;&lt;/citation&gt;&lt;/metadata&gt;&lt;data&gt;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&lt;/data&gt; \* MERGEFORMAT</w:instrText>
      </w:r>
      <w:r>
        <w:fldChar w:fldCharType="separate"/>
      </w:r>
      <w:r w:rsidR="002B7F83">
        <w:rPr>
          <w:rFonts w:ascii="Times New Roman" w:eastAsia="Times New Roman" w:hAnsi="Times New Roman" w:cs="Times New Roman"/>
          <w:noProof/>
          <w:color w:val="000000"/>
        </w:rPr>
        <w:t>(35)</w:t>
      </w:r>
      <w:r>
        <w:fldChar w:fldCharType="end"/>
      </w:r>
      <w:r>
        <w:rPr>
          <w:rFonts w:ascii="Times New Roman" w:eastAsia="Times New Roman" w:hAnsi="Times New Roman" w:cs="Times New Roman"/>
        </w:rPr>
        <w:t xml:space="preserve">. Here, for a 6 kg child, a 9 g portion of dried fish contributed to 1-4% of the tolerable weekly intake of mercury and &lt;1% of the provisional tolerable monthly intake of cadmium (Methods) (Fig. S4). Three samples were above the maximum regulatory limit for lead, including two sun-dried anchovy samples that were also concentrated in cadmium (but below its provisional tolerable intake). Larger-bodied, sun-dried reef fishes had highest mercury risks (5-9% of </w:t>
      </w:r>
      <w:r>
        <w:rPr>
          <w:rFonts w:ascii="Times New Roman" w:eastAsia="Times New Roman" w:hAnsi="Times New Roman" w:cs="Times New Roman"/>
        </w:rPr>
        <w:lastRenderedPageBreak/>
        <w:t xml:space="preserve">tolerable intake) (Fig. S5). These levels of heavy metal contaminants in dried fish, combined with high concentrations of essential dietary nutrients, broadly support recommendations that the health benefits of fish consumption outweigh the risks from heavy metal and contaminant exposure </w:t>
      </w:r>
      <w:r>
        <w:fldChar w:fldCharType="begin" w:fldLock="1"/>
      </w:r>
      <w:r w:rsidR="002B7F83">
        <w:instrText>ADDIN paperpile_citation &lt;clusterId&gt;Z156N214C584G288&lt;/clusterId&gt;&lt;metadata&gt;&lt;citation&gt;&lt;id&gt;FEEF7D32557A11EFA47E31E9945E4932&lt;/id&gt;&lt;/citation&gt;&lt;citation&gt;&lt;id&gt;175CE6D4355511EF91C450CF945E4932&lt;/id&gt;&lt;/citation&gt;&lt;/metadata&gt;&lt;data&gt;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&lt;/data&gt; \* MERGEFORMAT</w:instrText>
      </w:r>
      <w:r>
        <w:fldChar w:fldCharType="separate"/>
      </w:r>
      <w:r w:rsidR="002B7F83">
        <w:rPr>
          <w:rFonts w:ascii="Times New Roman" w:eastAsia="Times New Roman" w:hAnsi="Times New Roman" w:cs="Times New Roman"/>
          <w:noProof/>
          <w:color w:val="000000"/>
        </w:rPr>
        <w:t>(35, 40)</w:t>
      </w:r>
      <w:r>
        <w:fldChar w:fldCharType="end"/>
      </w:r>
      <w:r>
        <w:rPr>
          <w:rFonts w:ascii="Times New Roman" w:eastAsia="Times New Roman" w:hAnsi="Times New Roman" w:cs="Times New Roman"/>
        </w:rPr>
        <w:t xml:space="preserve">. Nevertheless, processing-specific risks, such as microbial contamination and PAHs in smoked fish, and environmental effects on contaminant levels in fresh fish, warrant further investigation, particularly for small species in areas with high fish consumption </w:t>
      </w:r>
      <w:r>
        <w:fldChar w:fldCharType="begin" w:fldLock="1"/>
      </w:r>
      <w:r w:rsidR="002B7F83">
        <w:instrText>ADDIN paperpile_citation &lt;clusterId&gt;M948A996W476T199&lt;/clusterId&gt;&lt;metadata&gt;&lt;citation&gt;&lt;id&gt;01EA9E2C379411EFAFF050CF945E4932&lt;/id&gt;&lt;/citation&gt;&lt;/metadata&gt;&lt;data&gt;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&lt;/data&gt; \* MERGEFORMAT</w:instrText>
      </w:r>
      <w:r>
        <w:fldChar w:fldCharType="separate"/>
      </w:r>
      <w:r w:rsidR="002B7F83">
        <w:rPr>
          <w:rFonts w:ascii="Times New Roman" w:eastAsia="Times New Roman" w:hAnsi="Times New Roman" w:cs="Times New Roman"/>
          <w:noProof/>
          <w:color w:val="000000"/>
        </w:rPr>
        <w:t>(7)</w:t>
      </w:r>
      <w:r>
        <w:fldChar w:fldCharType="end"/>
      </w:r>
      <w:r>
        <w:rPr>
          <w:rFonts w:ascii="Times New Roman" w:eastAsia="Times New Roman" w:hAnsi="Times New Roman" w:cs="Times New Roman"/>
        </w:rPr>
        <w:t>.</w:t>
      </w:r>
    </w:p>
    <w:p w14:paraId="141E36C3" w14:textId="77777777" w:rsidR="00922EFF" w:rsidRDefault="00922EFF">
      <w:pPr>
        <w:rPr>
          <w:rFonts w:ascii="Times New Roman" w:eastAsia="Times New Roman" w:hAnsi="Times New Roman" w:cs="Times New Roman"/>
        </w:rPr>
      </w:pPr>
    </w:p>
    <w:p w14:paraId="428408C0" w14:textId="0F13A30F" w:rsidR="006A4A72" w:rsidRDefault="00922E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63311D" wp14:editId="0AC816B4">
            <wp:extent cx="4650658" cy="4578547"/>
            <wp:effectExtent l="0" t="0" r="0" b="0"/>
            <wp:docPr id="1112074193" name="Picture 1" descr="A close-up of food on a pl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74193" name="Picture 1" descr="A close-up of food on a plat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8237" cy="4615544"/>
                    </a:xfrm>
                    <a:prstGeom prst="rect">
                      <a:avLst/>
                    </a:prstGeom>
                  </pic:spPr>
                </pic:pic>
              </a:graphicData>
            </a:graphic>
          </wp:inline>
        </w:drawing>
      </w:r>
    </w:p>
    <w:p w14:paraId="5E507B00" w14:textId="6C105F23"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1 | Nutrient content of tropical whole small fish in different processing forms. </w:t>
      </w:r>
      <w:r w:rsidR="00DD6E9C" w:rsidRPr="002E56CB">
        <w:rPr>
          <w:rFonts w:ascii="Times New Roman" w:eastAsia="Times New Roman" w:hAnsi="Times New Roman" w:cs="Times New Roman"/>
          <w:bCs/>
        </w:rPr>
        <w:t>A</w:t>
      </w:r>
      <w:r w:rsidR="002E56CB">
        <w:rPr>
          <w:rFonts w:ascii="Times New Roman" w:eastAsia="Times New Roman" w:hAnsi="Times New Roman" w:cs="Times New Roman"/>
        </w:rPr>
        <w:t>)</w:t>
      </w:r>
      <w:r>
        <w:rPr>
          <w:rFonts w:ascii="Times New Roman" w:eastAsia="Times New Roman" w:hAnsi="Times New Roman" w:cs="Times New Roman"/>
        </w:rPr>
        <w:t xml:space="preserve"> Nutrient density of different processing forms of wild-caught small fish species. Nutrient density (%) is the combined contribution to Nutrient Reference Values (NRV) for young children (0.5-5 y) from a 9 g portion (maximum = 900%). </w:t>
      </w:r>
      <w:r w:rsidR="00922EFF">
        <w:rPr>
          <w:rFonts w:ascii="Times New Roman" w:eastAsia="Times New Roman" w:hAnsi="Times New Roman" w:cs="Times New Roman"/>
        </w:rPr>
        <w:t xml:space="preserve">B) Contribution of a 9 g portion to NRV for selected species. Radar plots show contribution between 0-100%, coloured by processing type. </w:t>
      </w:r>
      <w:r w:rsidR="00DD6E9C" w:rsidRPr="002E56CB">
        <w:rPr>
          <w:rFonts w:ascii="Times New Roman" w:eastAsia="Times New Roman" w:hAnsi="Times New Roman" w:cs="Times New Roman"/>
          <w:bCs/>
        </w:rPr>
        <w:t>C</w:t>
      </w:r>
      <w:r w:rsidR="002E56CB">
        <w:rPr>
          <w:rFonts w:ascii="Times New Roman" w:eastAsia="Times New Roman" w:hAnsi="Times New Roman" w:cs="Times New Roman"/>
        </w:rPr>
        <w:t>)</w:t>
      </w:r>
      <w:r w:rsidRPr="00582546">
        <w:rPr>
          <w:rFonts w:ascii="Times New Roman" w:eastAsia="Times New Roman" w:hAnsi="Times New Roman" w:cs="Times New Roman"/>
        </w:rPr>
        <w:t xml:space="preserve"> 9 g portion</w:t>
      </w:r>
      <w:r>
        <w:rPr>
          <w:rFonts w:ascii="Times New Roman" w:eastAsia="Times New Roman" w:hAnsi="Times New Roman" w:cs="Times New Roman"/>
        </w:rPr>
        <w:t xml:space="preserve"> of sun-dried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dagaa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mukene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omena</w:t>
      </w:r>
      <w:proofErr w:type="spellEnd"/>
      <w:r>
        <w:rPr>
          <w:rFonts w:ascii="Times New Roman" w:eastAsia="Times New Roman" w:hAnsi="Times New Roman" w:cs="Times New Roman"/>
        </w:rPr>
        <w:t xml:space="preserve">), with maize </w:t>
      </w:r>
      <w:r w:rsidR="007A2A0E">
        <w:rPr>
          <w:rFonts w:ascii="Times New Roman" w:eastAsia="Times New Roman" w:hAnsi="Times New Roman" w:cs="Times New Roman"/>
        </w:rPr>
        <w:t>meal and</w:t>
      </w:r>
      <w:r>
        <w:rPr>
          <w:rFonts w:ascii="Times New Roman" w:eastAsia="Times New Roman" w:hAnsi="Times New Roman" w:cs="Times New Roman"/>
        </w:rPr>
        <w:t xml:space="preserve"> green vegetables</w:t>
      </w:r>
      <w:r w:rsidR="00922EFF">
        <w:rPr>
          <w:rFonts w:ascii="Times New Roman" w:eastAsia="Times New Roman" w:hAnsi="Times New Roman" w:cs="Times New Roman"/>
        </w:rPr>
        <w:t xml:space="preserve">. </w:t>
      </w:r>
      <w:r>
        <w:rPr>
          <w:rFonts w:ascii="Times New Roman" w:eastAsia="Times New Roman" w:hAnsi="Times New Roman" w:cs="Times New Roman"/>
        </w:rPr>
        <w:t>Fig</w:t>
      </w:r>
      <w:r w:rsidR="00922EFF">
        <w:rPr>
          <w:rFonts w:ascii="Times New Roman" w:eastAsia="Times New Roman" w:hAnsi="Times New Roman" w:cs="Times New Roman"/>
        </w:rPr>
        <w:t>s</w:t>
      </w:r>
      <w:r>
        <w:rPr>
          <w:rFonts w:ascii="Times New Roman" w:eastAsia="Times New Roman" w:hAnsi="Times New Roman" w:cs="Times New Roman"/>
        </w:rPr>
        <w:t>. S</w:t>
      </w:r>
      <w:r w:rsidR="00922EFF">
        <w:rPr>
          <w:rFonts w:ascii="Times New Roman" w:eastAsia="Times New Roman" w:hAnsi="Times New Roman" w:cs="Times New Roman"/>
        </w:rPr>
        <w:t>1 and S3</w:t>
      </w:r>
      <w:r>
        <w:rPr>
          <w:rFonts w:ascii="Times New Roman" w:eastAsia="Times New Roman" w:hAnsi="Times New Roman" w:cs="Times New Roman"/>
        </w:rPr>
        <w:t xml:space="preserve"> show the NRV for each species and processing form. NRV values were averaged for children 0.5-5 years old, for a portion of 9 g and nutrient density of calcium, iodine, iron, selenium, zinc, omega-3 fatty acids (EPA + DHA), and vitamins A, B12 and D. Nutrient density estimates for ‘fresh’, unprocessed fish were based on a dried fish portion, which is typically smaller than a fresh portion. </w:t>
      </w:r>
    </w:p>
    <w:p w14:paraId="508B9341" w14:textId="77777777" w:rsidR="006A4A72" w:rsidRDefault="006A4A72">
      <w:pPr>
        <w:rPr>
          <w:rFonts w:ascii="Times New Roman" w:eastAsia="Times New Roman" w:hAnsi="Times New Roman" w:cs="Times New Roman"/>
        </w:rPr>
      </w:pPr>
    </w:p>
    <w:p w14:paraId="159CFFCE" w14:textId="743BFA8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Processing of fish by sun-drying and smoking concentrates essential nutrients into smaller, shelf-stable portions, such that all dried fish forms had a higher nutrient density than fresh fish, for equivalent portion sizes (Fig. 1). However, dried and fresh fish contributions to NRV varied between nutrients, whereby a fresh fish portion must be, on average, four times larger than dried fish to provide a source of minerals for young children (23 g vs 6 g, respectively), but 50% smaller to be a </w:t>
      </w:r>
      <w:r>
        <w:rPr>
          <w:rFonts w:ascii="Times New Roman" w:eastAsia="Times New Roman" w:hAnsi="Times New Roman" w:cs="Times New Roman"/>
        </w:rPr>
        <w:lastRenderedPageBreak/>
        <w:t xml:space="preserve">source of vitamins (15 g vs 28 g) (Fig. S2). These differences reflect the combined effect of both degradation (e.g., nutrient denaturation through heat) and concentration of nutrients (e.g., through water evaporation) during drying processes. Water content of dried samples varied between 8-53% (72-81% in fresh samples), indicating the concentration of nutrients through drying varied between sun-dried, smoked, and powdered samples. After correcting dried fish nutrient concentrations for this water loss, we found that drying degraded vitamins and omega-3 fatty acids (40-80% decrease in concentration) more than calcium, iodine, selenium, and zinc (4-27% decrease) (Fig. </w:t>
      </w:r>
      <w:r w:rsidR="008B5098">
        <w:rPr>
          <w:rFonts w:ascii="Times New Roman" w:eastAsia="Times New Roman" w:hAnsi="Times New Roman" w:cs="Times New Roman"/>
        </w:rPr>
        <w:t>2B</w:t>
      </w:r>
      <w:r>
        <w:rPr>
          <w:rFonts w:ascii="Times New Roman" w:eastAsia="Times New Roman" w:hAnsi="Times New Roman" w:cs="Times New Roman"/>
        </w:rPr>
        <w:t>). Some samples increased in concentration after drying (and correcting for water loss), particularly iron (+60%), cadmium (+37%), and lead (+197%), suggesting unmeasured effects of processing (e.g., contamination), or varying environmental influences on the metal content of individual fishes, requiring further research to untangle.</w:t>
      </w:r>
    </w:p>
    <w:p w14:paraId="5D0D6538" w14:textId="77777777" w:rsidR="00922EFF" w:rsidRDefault="00922EFF">
      <w:pPr>
        <w:rPr>
          <w:rFonts w:ascii="Times New Roman" w:eastAsia="Times New Roman" w:hAnsi="Times New Roman" w:cs="Times New Roman"/>
        </w:rPr>
      </w:pPr>
    </w:p>
    <w:p w14:paraId="6D0F27E5" w14:textId="77974C73" w:rsidR="00323082" w:rsidRDefault="00323082">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25CC0C2" wp14:editId="35FB7519">
            <wp:extent cx="5733415" cy="2486025"/>
            <wp:effectExtent l="0" t="0" r="0" b="3175"/>
            <wp:docPr id="1660639185" name="Picture 2" descr="A diagram of different types of vitami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39185" name="Picture 2" descr="A diagram of different types of vitamin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486025"/>
                    </a:xfrm>
                    <a:prstGeom prst="rect">
                      <a:avLst/>
                    </a:prstGeom>
                  </pic:spPr>
                </pic:pic>
              </a:graphicData>
            </a:graphic>
          </wp:inline>
        </w:drawing>
      </w:r>
    </w:p>
    <w:p w14:paraId="5A1DD5C0" w14:textId="2168DCC3" w:rsidR="00922EFF" w:rsidRDefault="00922EFF">
      <w:pPr>
        <w:rPr>
          <w:rFonts w:ascii="Times New Roman" w:eastAsia="Times New Roman" w:hAnsi="Times New Roman" w:cs="Times New Roman"/>
        </w:rPr>
      </w:pPr>
      <w:r w:rsidRPr="006D3E81">
        <w:rPr>
          <w:rFonts w:ascii="Times New Roman" w:eastAsia="Times New Roman" w:hAnsi="Times New Roman" w:cs="Times New Roman"/>
          <w:b/>
          <w:bCs/>
        </w:rPr>
        <w:t>Figure 2</w:t>
      </w:r>
      <w:r>
        <w:rPr>
          <w:rFonts w:ascii="Times New Roman" w:eastAsia="Times New Roman" w:hAnsi="Times New Roman" w:cs="Times New Roman"/>
        </w:rPr>
        <w:t xml:space="preserve"> | </w:t>
      </w:r>
      <w:r>
        <w:rPr>
          <w:rFonts w:ascii="Times New Roman" w:eastAsia="Times New Roman" w:hAnsi="Times New Roman" w:cs="Times New Roman"/>
          <w:bCs/>
        </w:rPr>
        <w:t>A</w:t>
      </w:r>
      <w:r>
        <w:rPr>
          <w:rFonts w:ascii="Times New Roman" w:eastAsia="Times New Roman" w:hAnsi="Times New Roman" w:cs="Times New Roman"/>
        </w:rPr>
        <w:t xml:space="preserve">) Contribution of the average dried fish to NRV for children (0.5-5 y) for different portion sizes (1-25 g) (mean across species and sun-dried, smoked, powder, fried forms). Points on the dashed horizontal line </w:t>
      </w:r>
      <w:r w:rsidRPr="00582546">
        <w:rPr>
          <w:rFonts w:ascii="Times New Roman" w:eastAsia="Times New Roman" w:hAnsi="Times New Roman" w:cs="Times New Roman"/>
        </w:rPr>
        <w:t>indicate the portion</w:t>
      </w:r>
      <w:r w:rsidRPr="00582546">
        <w:rPr>
          <w:rFonts w:ascii="Times New Roman" w:eastAsia="Gungsuh" w:hAnsi="Times New Roman" w:cs="Times New Roman"/>
        </w:rPr>
        <w:t xml:space="preserve"> that classifies dried fish as a nutrient source (≥ 15% NRV)</w:t>
      </w:r>
      <w:r>
        <w:rPr>
          <w:rFonts w:ascii="Times New Roman" w:eastAsia="Gungsuh" w:hAnsi="Times New Roman" w:cs="Times New Roman"/>
        </w:rPr>
        <w:t>, relative to average portion size of 9 g (red line)</w:t>
      </w:r>
      <w:r w:rsidRPr="00582546">
        <w:rPr>
          <w:rFonts w:ascii="Times New Roman" w:eastAsia="Gungsuh" w:hAnsi="Times New Roman" w:cs="Times New Roman"/>
        </w:rPr>
        <w:t>.</w:t>
      </w:r>
      <w:r>
        <w:rPr>
          <w:rFonts w:ascii="Times New Roman" w:eastAsia="Times New Roman" w:hAnsi="Times New Roman" w:cs="Times New Roman"/>
        </w:rPr>
        <w:t xml:space="preserve"> </w:t>
      </w:r>
      <w:r w:rsidR="009225A2">
        <w:rPr>
          <w:rFonts w:ascii="Times New Roman" w:eastAsia="Times New Roman" w:hAnsi="Times New Roman" w:cs="Times New Roman"/>
        </w:rPr>
        <w:t xml:space="preserve">See Fig. S2 for adult women NRV. </w:t>
      </w:r>
      <w:r>
        <w:rPr>
          <w:rFonts w:ascii="Times New Roman" w:eastAsia="Times New Roman" w:hAnsi="Times New Roman" w:cs="Times New Roman"/>
          <w:bCs/>
        </w:rPr>
        <w:t>B</w:t>
      </w:r>
      <w:r>
        <w:rPr>
          <w:rFonts w:ascii="Times New Roman" w:eastAsia="Times New Roman" w:hAnsi="Times New Roman" w:cs="Times New Roman"/>
          <w:b/>
        </w:rPr>
        <w:t xml:space="preserve">) </w:t>
      </w:r>
      <w:r>
        <w:rPr>
          <w:rFonts w:ascii="Times New Roman" w:eastAsia="Times New Roman" w:hAnsi="Times New Roman" w:cs="Times New Roman"/>
        </w:rPr>
        <w:t>Change in nutrient concentration from fresh fish to a dried form, accounting for water loss. Black points show mean values ± 2 S.E.M and underlying points are fish samples coloured by each drying process. Values were capped at 200%, indicating samples with significantly more nutrient or contaminant than would be expected from water evaporation.</w:t>
      </w:r>
    </w:p>
    <w:p w14:paraId="430E377C" w14:textId="77777777" w:rsidR="006A4A72" w:rsidRDefault="006A4A72">
      <w:pPr>
        <w:rPr>
          <w:rFonts w:ascii="Times New Roman" w:eastAsia="Times New Roman" w:hAnsi="Times New Roman" w:cs="Times New Roman"/>
        </w:rPr>
      </w:pPr>
    </w:p>
    <w:p w14:paraId="13736BFD" w14:textId="13199BD2"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Our findings reinforce the potential of dried fish to fill key nutrient gaps in vulnerable populations </w:t>
      </w:r>
      <w:r>
        <w:fldChar w:fldCharType="begin" w:fldLock="1"/>
      </w:r>
      <w:r w:rsidR="002B7F83">
        <w:instrText>ADDIN paperpile_citation &lt;clusterId&gt;T528G578C968A689&lt;/clusterId&gt;&lt;metadata&gt;&lt;citation&gt;&lt;id&gt;4B7995B602DD11EFBCEFD638EBC967A4&lt;/id&gt;&lt;/citation&gt;&lt;citation&gt;&lt;id&gt;B2C75E829ABE11EFAEC21CDAC86158D7&lt;/id&gt;&lt;/citation&gt;&lt;/metadata&gt;&lt;data&gt;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&lt;/data&gt; \* MERGEFORMAT</w:instrText>
      </w:r>
      <w:r>
        <w:fldChar w:fldCharType="separate"/>
      </w:r>
      <w:r w:rsidR="002B7F83">
        <w:rPr>
          <w:rFonts w:ascii="Times New Roman" w:eastAsia="Times New Roman" w:hAnsi="Times New Roman" w:cs="Times New Roman"/>
          <w:noProof/>
          <w:color w:val="000000"/>
        </w:rPr>
        <w:t>(41, 42)</w:t>
      </w:r>
      <w:r>
        <w:fldChar w:fldCharType="end"/>
      </w:r>
      <w:r>
        <w:rPr>
          <w:rFonts w:ascii="Times New Roman" w:eastAsia="Times New Roman" w:hAnsi="Times New Roman" w:cs="Times New Roman"/>
        </w:rPr>
        <w:t xml:space="preserve">. Calcium, iron and zinc were concentrated in most small fish species and processing forms, aligning with previous work suggesting that dried fish could be leveraged in food-based approaches to help prevent micronutrient deficiencies in women and young children in Africa </w:t>
      </w:r>
      <w:r>
        <w:fldChar w:fldCharType="begin" w:fldLock="1"/>
      </w:r>
      <w:r w:rsidR="002B7F83">
        <w:instrText>ADDIN paperpile_citation &lt;clusterId&gt;G119N167J557G252&lt;/clusterId&gt;&lt;metadata&gt;&lt;citation&gt;&lt;id&gt;7F8AB98A986411EFA2861CDAC86158D7&lt;/id&gt;&lt;/citation&gt;&lt;citation&gt;&lt;id&gt;7C946A5A986411EF85F547EF0894A344&lt;/id&gt;&lt;/citation&gt;&lt;/metadata&gt;&lt;data&gt;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&lt;/data&gt; \* MERGEFORMAT</w:instrText>
      </w:r>
      <w:r>
        <w:fldChar w:fldCharType="separate"/>
      </w:r>
      <w:r w:rsidR="002B7F83">
        <w:rPr>
          <w:rFonts w:ascii="Times New Roman" w:eastAsia="Times New Roman" w:hAnsi="Times New Roman" w:cs="Times New Roman"/>
          <w:noProof/>
          <w:color w:val="000000"/>
        </w:rPr>
        <w:t>(43, 44)</w:t>
      </w:r>
      <w:r>
        <w:fldChar w:fldCharType="end"/>
      </w:r>
      <w:r>
        <w:rPr>
          <w:rFonts w:ascii="Times New Roman" w:eastAsia="Times New Roman" w:hAnsi="Times New Roman" w:cs="Times New Roman"/>
        </w:rPr>
        <w:t xml:space="preserve">, </w:t>
      </w:r>
      <w:r w:rsidR="0050181D">
        <w:rPr>
          <w:rFonts w:ascii="Times New Roman" w:eastAsia="Times New Roman" w:hAnsi="Times New Roman" w:cs="Times New Roman"/>
        </w:rPr>
        <w:t>S</w:t>
      </w:r>
      <w:r>
        <w:rPr>
          <w:rFonts w:ascii="Times New Roman" w:eastAsia="Times New Roman" w:hAnsi="Times New Roman" w:cs="Times New Roman"/>
        </w:rPr>
        <w:t xml:space="preserve">outh and </w:t>
      </w:r>
      <w:r w:rsidR="0050181D">
        <w:rPr>
          <w:rFonts w:ascii="Times New Roman" w:eastAsia="Times New Roman" w:hAnsi="Times New Roman" w:cs="Times New Roman"/>
        </w:rPr>
        <w:t>E</w:t>
      </w:r>
      <w:r>
        <w:rPr>
          <w:rFonts w:ascii="Times New Roman" w:eastAsia="Times New Roman" w:hAnsi="Times New Roman" w:cs="Times New Roman"/>
        </w:rPr>
        <w:t xml:space="preserve">ast Asia, and the Pacific </w:t>
      </w:r>
      <w:r>
        <w:fldChar w:fldCharType="begin" w:fldLock="1"/>
      </w:r>
      <w:r w:rsidR="002B7F83">
        <w:instrText>ADDIN paperpile_citation &lt;clusterId&gt;T692H952W342A163&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Similarly, omega-3 fatty acids, iodine and selenium are critical for thyroid health and infant brain development during the critical growth period of the first 1000 days, but are difficult to source from other foods </w:t>
      </w:r>
      <w:r>
        <w:fldChar w:fldCharType="begin" w:fldLock="1"/>
      </w:r>
      <w:r w:rsidR="006250E0">
        <w:instrText>ADDIN paperpile_citation &lt;clusterId&gt;A284N541D832H655&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HHzJU+L6tYwJsJScfn77//+D+C0yiA=&lt;/data&gt; \* MERGEFORMAT</w:instrText>
      </w:r>
      <w:r>
        <w:fldChar w:fldCharType="separate"/>
      </w:r>
      <w:r w:rsidR="006250E0">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Products accessible to young children, such as powdered small fish, can therefore have particular nutritional benefits during the complementary feeding phase, as powder can be combined with other food products (e.g., flour) to produce highly nutritious meals </w:t>
      </w:r>
      <w:r>
        <w:fldChar w:fldCharType="begin" w:fldLock="1"/>
      </w:r>
      <w:r w:rsidR="002B7F83">
        <w:instrText>ADDIN paperpile_citation &lt;clusterId&gt;N916B363X744U447&lt;/clusterId&gt;&lt;metadata&gt;&lt;citation&gt;&lt;id&gt;8AC65F269ABB11EF86351CDAC86158D7&lt;/id&gt;&lt;/citation&gt;&lt;/metadata&gt;&lt;data&gt;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&lt;/data&gt; \* MERGEFORMAT</w:instrText>
      </w:r>
      <w:r>
        <w:fldChar w:fldCharType="separate"/>
      </w:r>
      <w:r w:rsidR="002B7F83">
        <w:rPr>
          <w:rFonts w:ascii="Times New Roman" w:eastAsia="Times New Roman" w:hAnsi="Times New Roman" w:cs="Times New Roman"/>
          <w:noProof/>
          <w:color w:val="000000"/>
        </w:rPr>
        <w:t>(46)</w:t>
      </w:r>
      <w:r>
        <w:fldChar w:fldCharType="end"/>
      </w:r>
      <w:r>
        <w:rPr>
          <w:rFonts w:ascii="Times New Roman" w:eastAsia="Times New Roman" w:hAnsi="Times New Roman" w:cs="Times New Roman"/>
        </w:rPr>
        <w:t xml:space="preserve"> that can be used to treat severe malnutrition </w:t>
      </w:r>
      <w:r>
        <w:fldChar w:fldCharType="begin" w:fldLock="1"/>
      </w:r>
      <w:r w:rsidR="002B7F83">
        <w:instrText>ADDIN paperpile_citation &lt;clusterId&gt;T567H845D315B939&lt;/clusterId&gt;&lt;metadata&gt;&lt;citation&gt;&lt;id&gt;96419E4C9ABB11EF965F1CDAC86158D7&lt;/id&gt;&lt;/citation&gt;&lt;/metadata&gt;&lt;data&gt;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&lt;/data&gt; \* MERGEFORMAT</w:instrText>
      </w:r>
      <w:r>
        <w:fldChar w:fldCharType="separate"/>
      </w:r>
      <w:r w:rsidR="002B7F83">
        <w:rPr>
          <w:rFonts w:ascii="Times New Roman" w:eastAsia="Times New Roman" w:hAnsi="Times New Roman" w:cs="Times New Roman"/>
          <w:noProof/>
          <w:color w:val="000000"/>
        </w:rPr>
        <w:t>(47)</w:t>
      </w:r>
      <w:r>
        <w:fldChar w:fldCharType="end"/>
      </w:r>
      <w:r>
        <w:rPr>
          <w:rFonts w:ascii="Times New Roman" w:eastAsia="Times New Roman" w:hAnsi="Times New Roman" w:cs="Times New Roman"/>
        </w:rPr>
        <w:t xml:space="preserve">. We recognise that, while increasing fish consumption can lead to improved health outcomes </w:t>
      </w:r>
      <w:r>
        <w:fldChar w:fldCharType="begin" w:fldLock="1"/>
      </w:r>
      <w:r w:rsidR="002B7F83">
        <w:instrText>ADDIN paperpile_citation &lt;clusterId&gt;O479V737R127O841&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PHh3jAmwtQ8Ldjvv//7P6l9yms=&lt;/data&gt; \* MERGEFORMAT</w:instrText>
      </w:r>
      <w:r>
        <w:fldChar w:fldCharType="separate"/>
      </w:r>
      <w:r w:rsidR="002B7F83">
        <w:rPr>
          <w:rFonts w:ascii="Times New Roman" w:eastAsia="Times New Roman" w:hAnsi="Times New Roman" w:cs="Times New Roman"/>
          <w:noProof/>
          <w:color w:val="000000"/>
        </w:rPr>
        <w:t>(20)</w:t>
      </w:r>
      <w:r>
        <w:fldChar w:fldCharType="end"/>
      </w:r>
      <w:r>
        <w:rPr>
          <w:rFonts w:ascii="Times New Roman" w:eastAsia="Times New Roman" w:hAnsi="Times New Roman" w:cs="Times New Roman"/>
        </w:rPr>
        <w:t xml:space="preserve">, there are multiple underlying drivers of malnutrition, including inadequate access to healthy diets, lack of water, sanitation and hygiene, poor environmental conditions, and high prevalence of chronic infections </w:t>
      </w:r>
      <w:r>
        <w:fldChar w:fldCharType="begin" w:fldLock="1"/>
      </w:r>
      <w:r w:rsidR="002B7F83">
        <w:instrText>ADDIN paperpile_citation &lt;clusterId&gt;U962I329X619U433&lt;/clusterId&gt;&lt;metadata&gt;&lt;citation&gt;&lt;id&gt;91E4800A9ABE11EFAEC21CDAC86158D7&lt;/id&gt;&lt;/citation&gt;&lt;citation&gt;&lt;id&gt;9EEF33A89ABE11EFAEC21CDAC86158D7&lt;/id&gt;&lt;/citation&gt;&lt;/metadata&gt;&lt;data&gt;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&lt;/data&gt; \* MERGEFORMAT</w:instrText>
      </w:r>
      <w:r>
        <w:fldChar w:fldCharType="separate"/>
      </w:r>
      <w:r w:rsidR="002B7F83">
        <w:rPr>
          <w:rFonts w:ascii="Times New Roman" w:eastAsia="Times New Roman" w:hAnsi="Times New Roman" w:cs="Times New Roman"/>
          <w:noProof/>
          <w:color w:val="000000"/>
        </w:rPr>
        <w:t>(48, 49)</w:t>
      </w:r>
      <w:r>
        <w:fldChar w:fldCharType="end"/>
      </w:r>
      <w:r>
        <w:rPr>
          <w:rFonts w:ascii="Times New Roman" w:eastAsia="Times New Roman" w:hAnsi="Times New Roman" w:cs="Times New Roman"/>
        </w:rPr>
        <w:t xml:space="preserve">. Further </w:t>
      </w:r>
      <w:r>
        <w:rPr>
          <w:rFonts w:ascii="Times New Roman" w:eastAsia="Times New Roman" w:hAnsi="Times New Roman" w:cs="Times New Roman"/>
        </w:rPr>
        <w:lastRenderedPageBreak/>
        <w:t>research is required to identify holistic strategies for leveraging dried fish for nutrition and health in low resource settings.</w:t>
      </w:r>
    </w:p>
    <w:p w14:paraId="4E027784" w14:textId="77777777" w:rsidR="006A4A72" w:rsidRDefault="006A4A72">
      <w:pPr>
        <w:rPr>
          <w:rFonts w:ascii="Times New Roman" w:eastAsia="Times New Roman" w:hAnsi="Times New Roman" w:cs="Times New Roman"/>
        </w:rPr>
      </w:pPr>
    </w:p>
    <w:p w14:paraId="4FAFDC0B"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household-level dried fish consumption</w:t>
      </w:r>
    </w:p>
    <w:p w14:paraId="28996AB7" w14:textId="77777777" w:rsidR="006A4A72" w:rsidRDefault="00000000">
      <w:pPr>
        <w:rPr>
          <w:rFonts w:ascii="Times New Roman" w:eastAsia="Times New Roman" w:hAnsi="Times New Roman" w:cs="Times New Roman"/>
        </w:rPr>
      </w:pPr>
      <w:r>
        <w:rPr>
          <w:rFonts w:ascii="Times New Roman" w:eastAsia="Times New Roman" w:hAnsi="Times New Roman" w:cs="Times New Roman"/>
        </w:rPr>
        <w:tab/>
      </w:r>
    </w:p>
    <w:p w14:paraId="209FA45B" w14:textId="1231C5A1" w:rsidR="006A4A72" w:rsidRDefault="00000000">
      <w:pPr>
        <w:rPr>
          <w:rFonts w:ascii="Times New Roman" w:eastAsia="Times New Roman" w:hAnsi="Times New Roman" w:cs="Times New Roman"/>
        </w:rPr>
      </w:pPr>
      <w:r>
        <w:rPr>
          <w:rFonts w:ascii="Times New Roman" w:eastAsia="Times New Roman" w:hAnsi="Times New Roman" w:cs="Times New Roman"/>
        </w:rPr>
        <w:t>We next extracted information on fish consumption from Living Standards and Measurements Surveys (LSMS) for six African countries (Côte D’Ivoire, Malawi, Nigeria, Senegal, Tanzania, Uganda) to understand the prevalence of dried fish consumption at large scales. These are neighbouring countries that use similar methods to dry similar species, with high fish consumption and high fisheries productivity (Table S</w:t>
      </w:r>
      <w:r w:rsidR="00E656B7">
        <w:rPr>
          <w:rFonts w:ascii="Times New Roman" w:eastAsia="Times New Roman" w:hAnsi="Times New Roman" w:cs="Times New Roman"/>
        </w:rPr>
        <w:t>1</w:t>
      </w:r>
      <w:r>
        <w:rPr>
          <w:rFonts w:ascii="Times New Roman" w:eastAsia="Times New Roman" w:hAnsi="Times New Roman" w:cs="Times New Roman"/>
        </w:rPr>
        <w:t>). In LSMS, interviewers collected information on the diets and livelihoods of 38,918 households (between 2010-19), stratified across socio-economic and geographic regions (e.g., income status, religion, rural and urban) to capture the living standards of ~407 million people (Table S</w:t>
      </w:r>
      <w:r w:rsidR="00C57EE2">
        <w:rPr>
          <w:rFonts w:ascii="Times New Roman" w:eastAsia="Times New Roman" w:hAnsi="Times New Roman" w:cs="Times New Roman"/>
        </w:rPr>
        <w:t>2</w:t>
      </w:r>
      <w:r>
        <w:rPr>
          <w:rFonts w:ascii="Times New Roman" w:eastAsia="Times New Roman" w:hAnsi="Times New Roman" w:cs="Times New Roman"/>
        </w:rPr>
        <w:t xml:space="preserve">). </w:t>
      </w:r>
      <w:r w:rsidR="00FD52BA">
        <w:rPr>
          <w:rFonts w:ascii="Times New Roman" w:eastAsia="Times New Roman" w:hAnsi="Times New Roman" w:cs="Times New Roman"/>
        </w:rPr>
        <w:t>F</w:t>
      </w:r>
      <w:r>
        <w:rPr>
          <w:rFonts w:ascii="Times New Roman" w:eastAsia="Times New Roman" w:hAnsi="Times New Roman" w:cs="Times New Roman"/>
        </w:rPr>
        <w:t xml:space="preserve">ood consumption surveys in LSMS recorded </w:t>
      </w:r>
      <w:r w:rsidR="00FD52BA">
        <w:rPr>
          <w:rFonts w:ascii="Times New Roman" w:eastAsia="Times New Roman" w:hAnsi="Times New Roman" w:cs="Times New Roman"/>
        </w:rPr>
        <w:t xml:space="preserve">the consumption of fresh and dried (sun-dried or smoked) by each </w:t>
      </w:r>
      <w:r>
        <w:rPr>
          <w:rFonts w:ascii="Times New Roman" w:eastAsia="Times New Roman" w:hAnsi="Times New Roman" w:cs="Times New Roman"/>
        </w:rPr>
        <w:t>household</w:t>
      </w:r>
      <w:r w:rsidR="00FD52BA">
        <w:rPr>
          <w:rFonts w:ascii="Times New Roman" w:eastAsia="Times New Roman" w:hAnsi="Times New Roman" w:cs="Times New Roman"/>
        </w:rPr>
        <w:t xml:space="preserve"> </w:t>
      </w:r>
      <w:r>
        <w:rPr>
          <w:rFonts w:ascii="Times New Roman" w:eastAsia="Times New Roman" w:hAnsi="Times New Roman" w:cs="Times New Roman"/>
        </w:rPr>
        <w:t>in the preceding seven days</w:t>
      </w:r>
      <w:r w:rsidR="00FD52BA">
        <w:rPr>
          <w:rFonts w:ascii="Times New Roman" w:eastAsia="Times New Roman" w:hAnsi="Times New Roman" w:cs="Times New Roman"/>
        </w:rPr>
        <w:t>, which</w:t>
      </w:r>
      <w:r>
        <w:rPr>
          <w:rFonts w:ascii="Times New Roman" w:eastAsia="Times New Roman" w:hAnsi="Times New Roman" w:cs="Times New Roman"/>
        </w:rPr>
        <w:t xml:space="preserve"> </w:t>
      </w:r>
      <w:r w:rsidR="00FD52BA">
        <w:rPr>
          <w:rFonts w:ascii="Times New Roman" w:eastAsia="Times New Roman" w:hAnsi="Times New Roman" w:cs="Times New Roman"/>
        </w:rPr>
        <w:t>we used to quantify prevalence of fresh and dried fish consumption</w:t>
      </w:r>
      <w:r>
        <w:rPr>
          <w:rFonts w:ascii="Times New Roman" w:eastAsia="Times New Roman" w:hAnsi="Times New Roman" w:cs="Times New Roman"/>
        </w:rPr>
        <w:t>.</w:t>
      </w:r>
      <w:r w:rsidR="00580577">
        <w:rPr>
          <w:rFonts w:ascii="Times New Roman" w:eastAsia="Times New Roman" w:hAnsi="Times New Roman" w:cs="Times New Roman"/>
        </w:rPr>
        <w:t xml:space="preserve"> </w:t>
      </w:r>
      <w:r w:rsidR="00FD52BA">
        <w:rPr>
          <w:rFonts w:ascii="Times New Roman" w:eastAsia="Times New Roman" w:hAnsi="Times New Roman" w:cs="Times New Roman"/>
        </w:rPr>
        <w:t xml:space="preserve">Surveys also recorded </w:t>
      </w:r>
      <w:r w:rsidR="00580577">
        <w:rPr>
          <w:rFonts w:ascii="Times New Roman" w:eastAsia="Times New Roman" w:hAnsi="Times New Roman" w:cs="Times New Roman"/>
        </w:rPr>
        <w:t>fish quantities</w:t>
      </w:r>
      <w:r w:rsidR="00FD52BA">
        <w:rPr>
          <w:rFonts w:ascii="Times New Roman" w:eastAsia="Times New Roman" w:hAnsi="Times New Roman" w:cs="Times New Roman"/>
        </w:rPr>
        <w:t xml:space="preserve"> but, as most surveys used semi-quantitative units</w:t>
      </w:r>
      <w:r w:rsidR="00580577">
        <w:rPr>
          <w:rFonts w:ascii="Times New Roman" w:eastAsia="Times New Roman" w:hAnsi="Times New Roman" w:cs="Times New Roman"/>
        </w:rPr>
        <w:t>,</w:t>
      </w:r>
      <w:r w:rsidR="00FD52BA">
        <w:rPr>
          <w:rFonts w:ascii="Times New Roman" w:eastAsia="Times New Roman" w:hAnsi="Times New Roman" w:cs="Times New Roman"/>
        </w:rPr>
        <w:t xml:space="preserve"> we were unable to estimate the quantity of fish consumption across the full dataset</w:t>
      </w:r>
      <w:r w:rsidR="00B36FB6">
        <w:rPr>
          <w:rFonts w:ascii="Times New Roman" w:eastAsia="Times New Roman" w:hAnsi="Times New Roman" w:cs="Times New Roman"/>
        </w:rPr>
        <w:t xml:space="preserve"> (Methods)</w:t>
      </w:r>
      <w:r w:rsidR="00FD52BA">
        <w:rPr>
          <w:rFonts w:ascii="Times New Roman" w:eastAsia="Times New Roman" w:hAnsi="Times New Roman" w:cs="Times New Roman"/>
        </w:rPr>
        <w:t xml:space="preserve">. </w:t>
      </w:r>
      <w:r>
        <w:rPr>
          <w:rFonts w:ascii="Times New Roman" w:eastAsia="Times New Roman" w:hAnsi="Times New Roman" w:cs="Times New Roman"/>
        </w:rPr>
        <w:t>Across the six countries, 36-</w:t>
      </w:r>
      <w:r w:rsidR="008158A5">
        <w:rPr>
          <w:rFonts w:ascii="Times New Roman" w:eastAsia="Times New Roman" w:hAnsi="Times New Roman" w:cs="Times New Roman"/>
        </w:rPr>
        <w:t>91</w:t>
      </w:r>
      <w:r>
        <w:rPr>
          <w:rFonts w:ascii="Times New Roman" w:eastAsia="Times New Roman" w:hAnsi="Times New Roman" w:cs="Times New Roman"/>
        </w:rPr>
        <w:t>% of households consumed fish</w:t>
      </w:r>
      <w:r w:rsidR="00044EBD">
        <w:rPr>
          <w:rFonts w:ascii="Times New Roman" w:eastAsia="Times New Roman" w:hAnsi="Times New Roman" w:cs="Times New Roman"/>
        </w:rPr>
        <w:t xml:space="preserve"> in any form</w:t>
      </w:r>
      <w:r>
        <w:rPr>
          <w:rFonts w:ascii="Times New Roman" w:eastAsia="Times New Roman" w:hAnsi="Times New Roman" w:cs="Times New Roman"/>
        </w:rPr>
        <w:t xml:space="preserve">, </w:t>
      </w:r>
      <w:r w:rsidR="008158A5">
        <w:rPr>
          <w:rFonts w:ascii="Times New Roman" w:eastAsia="Times New Roman" w:hAnsi="Times New Roman" w:cs="Times New Roman"/>
        </w:rPr>
        <w:t>16-8</w:t>
      </w:r>
      <w:r w:rsidR="00FA7E41">
        <w:rPr>
          <w:rFonts w:ascii="Times New Roman" w:eastAsia="Times New Roman" w:hAnsi="Times New Roman" w:cs="Times New Roman"/>
        </w:rPr>
        <w:t>6</w:t>
      </w:r>
      <w:r w:rsidR="008158A5">
        <w:rPr>
          <w:rFonts w:ascii="Times New Roman" w:eastAsia="Times New Roman" w:hAnsi="Times New Roman" w:cs="Times New Roman"/>
        </w:rPr>
        <w:t>% consumed fresh forms</w:t>
      </w:r>
      <w:r w:rsidR="00044EBD">
        <w:rPr>
          <w:rFonts w:ascii="Times New Roman" w:eastAsia="Times New Roman" w:hAnsi="Times New Roman" w:cs="Times New Roman"/>
        </w:rPr>
        <w:t>,</w:t>
      </w:r>
      <w:r w:rsidR="008158A5">
        <w:rPr>
          <w:rFonts w:ascii="Times New Roman" w:eastAsia="Times New Roman" w:hAnsi="Times New Roman" w:cs="Times New Roman"/>
        </w:rPr>
        <w:t xml:space="preserve"> and </w:t>
      </w:r>
      <w:r>
        <w:rPr>
          <w:rFonts w:ascii="Times New Roman" w:eastAsia="Times New Roman" w:hAnsi="Times New Roman" w:cs="Times New Roman"/>
        </w:rPr>
        <w:t>24-67% consumed sun-dried or smoked forms (Table S</w:t>
      </w:r>
      <w:r w:rsidR="00C57EE2">
        <w:rPr>
          <w:rFonts w:ascii="Times New Roman" w:eastAsia="Times New Roman" w:hAnsi="Times New Roman" w:cs="Times New Roman"/>
        </w:rPr>
        <w:t>2</w:t>
      </w:r>
      <w:r>
        <w:rPr>
          <w:rFonts w:ascii="Times New Roman" w:eastAsia="Times New Roman" w:hAnsi="Times New Roman" w:cs="Times New Roman"/>
        </w:rPr>
        <w:t>)</w:t>
      </w:r>
      <w:r w:rsidR="008158A5">
        <w:rPr>
          <w:rFonts w:ascii="Times New Roman" w:eastAsia="Times New Roman" w:hAnsi="Times New Roman" w:cs="Times New Roman"/>
        </w:rPr>
        <w:t>.</w:t>
      </w:r>
      <w:r>
        <w:rPr>
          <w:rFonts w:ascii="Times New Roman" w:eastAsia="Times New Roman" w:hAnsi="Times New Roman" w:cs="Times New Roman"/>
        </w:rPr>
        <w:t xml:space="preserve"> </w:t>
      </w:r>
      <w:r w:rsidR="008158A5">
        <w:rPr>
          <w:rFonts w:ascii="Times New Roman" w:eastAsia="Times New Roman" w:hAnsi="Times New Roman" w:cs="Times New Roman"/>
        </w:rPr>
        <w:t xml:space="preserve">Dried fish </w:t>
      </w:r>
      <w:r>
        <w:rPr>
          <w:rFonts w:ascii="Times New Roman" w:eastAsia="Times New Roman" w:hAnsi="Times New Roman" w:cs="Times New Roman"/>
        </w:rPr>
        <w:t>were particularly prevalent in Senegal, Malawi, and Côte D’Ivoire, but consumed in less than half of households in Nigeria, Tanzania and Uganda.</w:t>
      </w:r>
    </w:p>
    <w:p w14:paraId="2771018A" w14:textId="77777777" w:rsidR="006A4A72" w:rsidRDefault="006A4A72">
      <w:pPr>
        <w:rPr>
          <w:rFonts w:ascii="Times New Roman" w:eastAsia="Times New Roman" w:hAnsi="Times New Roman" w:cs="Times New Roman"/>
        </w:rPr>
      </w:pPr>
    </w:p>
    <w:p w14:paraId="3554D3BD" w14:textId="73AD6533"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Regional and subnational differences in fish consumption likely reflect variability in people’s </w:t>
      </w:r>
      <w:r w:rsidR="002556D1">
        <w:rPr>
          <w:rFonts w:ascii="Times New Roman" w:eastAsia="Times New Roman" w:hAnsi="Times New Roman" w:cs="Times New Roman"/>
        </w:rPr>
        <w:t xml:space="preserve">physical and economic </w:t>
      </w:r>
      <w:r>
        <w:rPr>
          <w:rFonts w:ascii="Times New Roman" w:eastAsia="Times New Roman" w:hAnsi="Times New Roman" w:cs="Times New Roman"/>
        </w:rPr>
        <w:t xml:space="preserve">access to and preference for dried fish </w:t>
      </w:r>
      <w:r>
        <w:fldChar w:fldCharType="begin" w:fldLock="1"/>
      </w:r>
      <w:r w:rsidR="00E9627D">
        <w:instrText>ADDIN paperpile_citation &lt;clusterId&gt;H754V841K522P225&lt;/clusterId&gt;&lt;metadata&gt;&lt;citation&gt;&lt;id&gt;E515E90C02DA11EFAB0F0CAC945E4932&lt;/id&gt;&lt;/citation&gt;&lt;citation&gt;&lt;id&gt;842D0FAC02DB11EFB16ED638EBC967A4&lt;/id&gt;&lt;/citation&gt;&lt;citation&gt;&lt;id&gt;5A7AF518B6E811EF8EA63C050994A344&lt;/id&gt;&lt;/citation&gt;&lt;/metadata&gt;&lt;data&gt;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&lt;/data&gt; \* MERGEFORMAT</w:instrText>
      </w:r>
      <w:r>
        <w:fldChar w:fldCharType="separate"/>
      </w:r>
      <w:r w:rsidR="00E9627D">
        <w:rPr>
          <w:rFonts w:ascii="Times New Roman" w:eastAsia="Times New Roman" w:hAnsi="Times New Roman" w:cs="Times New Roman"/>
          <w:noProof/>
          <w:color w:val="000000"/>
        </w:rPr>
        <w:t>(19, 50, 51)</w:t>
      </w:r>
      <w:r>
        <w:fldChar w:fldCharType="end"/>
      </w:r>
      <w:r>
        <w:rPr>
          <w:rFonts w:ascii="Times New Roman" w:eastAsia="Times New Roman" w:hAnsi="Times New Roman" w:cs="Times New Roman"/>
        </w:rPr>
        <w:t xml:space="preserve">. Previous studies have linked fish consumption with proximity to water bodies </w:t>
      </w:r>
      <w:r>
        <w:fldChar w:fldCharType="begin" w:fldLock="1"/>
      </w:r>
      <w:r w:rsidR="002B7F83">
        <w:instrText>ADDIN paperpile_citation &lt;clusterId&gt;O343C493Y183V514&lt;/clusterId&gt;&lt;metadata&gt;&lt;citation&gt;&lt;id&gt;49D6BACA015E11EF96B00CAC945E4932&lt;/id&gt;&lt;/citation&gt;&lt;citation&gt;&lt;id&gt;4E78FF20015E11EF9F7CD638EBC967A4&lt;/id&gt;&lt;/citation&gt;&lt;/metadata&gt;&lt;data&gt;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&lt;/data&gt; \* MERGEFORMAT</w:instrText>
      </w:r>
      <w:r>
        <w:fldChar w:fldCharType="separate"/>
      </w:r>
      <w:r w:rsidR="002B7F83">
        <w:rPr>
          <w:rFonts w:ascii="Times New Roman" w:eastAsia="Times New Roman" w:hAnsi="Times New Roman" w:cs="Times New Roman"/>
          <w:noProof/>
          <w:color w:val="000000"/>
        </w:rPr>
        <w:t>(31, 52)</w:t>
      </w:r>
      <w:r>
        <w:fldChar w:fldCharType="end"/>
      </w:r>
      <w:r>
        <w:rPr>
          <w:rFonts w:ascii="Times New Roman" w:eastAsia="Times New Roman" w:hAnsi="Times New Roman" w:cs="Times New Roman"/>
        </w:rPr>
        <w:t xml:space="preserve">, income </w:t>
      </w:r>
      <w:r>
        <w:fldChar w:fldCharType="begin" w:fldLock="1"/>
      </w:r>
      <w:r w:rsidR="002B7F83">
        <w:instrText>ADDIN paperpile_citation &lt;clusterId&gt;B257P315L895I328&lt;/clusterId&gt;&lt;metadata&gt;&lt;citation&gt;&lt;id&gt;4286863C02DB11EFAA28D638EBC967A4&lt;/id&gt;&lt;/citation&gt;&lt;/metadata&gt;&lt;data&gt;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&lt;/data&gt; \* MERGEFORMAT</w:instrText>
      </w:r>
      <w:r>
        <w:fldChar w:fldCharType="separate"/>
      </w:r>
      <w:r w:rsidR="002B7F83">
        <w:rPr>
          <w:rFonts w:ascii="Times New Roman" w:eastAsia="Times New Roman" w:hAnsi="Times New Roman" w:cs="Times New Roman"/>
          <w:noProof/>
          <w:color w:val="000000"/>
        </w:rPr>
        <w:t>(53)</w:t>
      </w:r>
      <w:r>
        <w:fldChar w:fldCharType="end"/>
      </w:r>
      <w:r>
        <w:rPr>
          <w:rFonts w:ascii="Times New Roman" w:eastAsia="Times New Roman" w:hAnsi="Times New Roman" w:cs="Times New Roman"/>
        </w:rPr>
        <w:t xml:space="preserve">, and urban/rural areas </w:t>
      </w:r>
      <w:r>
        <w:fldChar w:fldCharType="begin" w:fldLock="1"/>
      </w:r>
      <w:r w:rsidR="002B7F83">
        <w:instrText>ADDIN paperpile_citation &lt;clusterId&gt;I727V897R287P888&lt;/clusterId&gt;&lt;metadata&gt;&lt;citation&gt;&lt;id&gt;842D0FAC02DB11EFB16ED638EBC967A4&lt;/id&gt;&lt;/citation&gt;&lt;/metadata&gt;&lt;data&gt;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&lt;/data&gt; \* MERGEFORMAT</w:instrText>
      </w:r>
      <w:r>
        <w:fldChar w:fldCharType="separate"/>
      </w:r>
      <w:r w:rsidR="002B7F83">
        <w:rPr>
          <w:rFonts w:ascii="Times New Roman" w:eastAsia="Times New Roman" w:hAnsi="Times New Roman" w:cs="Times New Roman"/>
          <w:noProof/>
          <w:color w:val="000000"/>
        </w:rPr>
        <w:t>(51)</w:t>
      </w:r>
      <w:r>
        <w:fldChar w:fldCharType="end"/>
      </w:r>
      <w:r>
        <w:rPr>
          <w:rFonts w:ascii="Times New Roman" w:eastAsia="Times New Roman" w:hAnsi="Times New Roman" w:cs="Times New Roman"/>
        </w:rPr>
        <w:t xml:space="preserve">, but these multiple drivers of fish consumption may differ for shelf-stable dried products, and have not yet been assessed at large, multi-national scales. We fitted Bayesian hierarchical </w:t>
      </w:r>
      <w:r w:rsidRPr="00B177FF">
        <w:rPr>
          <w:rFonts w:ascii="Times New Roman" w:eastAsia="Times New Roman" w:hAnsi="Times New Roman" w:cs="Times New Roman"/>
        </w:rPr>
        <w:t xml:space="preserve">models to quantify the </w:t>
      </w:r>
      <w:r w:rsidR="008158A5">
        <w:rPr>
          <w:rFonts w:ascii="Times New Roman" w:eastAsia="Times New Roman" w:hAnsi="Times New Roman" w:cs="Times New Roman"/>
        </w:rPr>
        <w:t>probability of</w:t>
      </w:r>
      <w:r w:rsidRPr="00B177FF">
        <w:rPr>
          <w:rFonts w:ascii="Times New Roman" w:eastAsia="Times New Roman" w:hAnsi="Times New Roman" w:cs="Times New Roman"/>
        </w:rPr>
        <w:t xml:space="preserve"> household-level fish consumption</w:t>
      </w:r>
      <w:r w:rsidR="0039413D">
        <w:rPr>
          <w:rFonts w:ascii="Times New Roman" w:eastAsia="Times New Roman" w:hAnsi="Times New Roman" w:cs="Times New Roman"/>
        </w:rPr>
        <w:t xml:space="preserve">, </w:t>
      </w:r>
      <w:r w:rsidRPr="00B177FF">
        <w:rPr>
          <w:rFonts w:ascii="Times New Roman" w:eastAsia="Times New Roman" w:hAnsi="Times New Roman" w:cs="Times New Roman"/>
        </w:rPr>
        <w:t>using explanatory covariates derived from LSMS surveys</w:t>
      </w:r>
      <w:r w:rsidR="0039413D">
        <w:rPr>
          <w:rFonts w:ascii="Times New Roman" w:eastAsia="Times New Roman" w:hAnsi="Times New Roman" w:cs="Times New Roman"/>
        </w:rPr>
        <w:t xml:space="preserve"> and</w:t>
      </w:r>
      <w:r w:rsidRPr="00B177FF">
        <w:rPr>
          <w:rFonts w:ascii="Times New Roman" w:eastAsia="Times New Roman" w:hAnsi="Times New Roman" w:cs="Times New Roman"/>
        </w:rPr>
        <w:t xml:space="preserve"> accounting for spatial clustering of household surveys (Table S</w:t>
      </w:r>
      <w:r w:rsidR="00F44BDE">
        <w:rPr>
          <w:rFonts w:ascii="Times New Roman" w:eastAsia="Times New Roman" w:hAnsi="Times New Roman" w:cs="Times New Roman"/>
        </w:rPr>
        <w:t>3</w:t>
      </w:r>
      <w:r w:rsidRPr="00B177FF">
        <w:rPr>
          <w:rFonts w:ascii="Times New Roman" w:eastAsia="Times New Roman" w:hAnsi="Times New Roman" w:cs="Times New Roman"/>
        </w:rPr>
        <w:t>, Fig. S6</w:t>
      </w:r>
      <w:r w:rsidRPr="00B177FF">
        <w:rPr>
          <w:rFonts w:ascii="Times New Roman" w:eastAsia="Gungsuh" w:hAnsi="Times New Roman" w:cs="Times New Roman"/>
        </w:rPr>
        <w:t>).</w:t>
      </w:r>
      <w:r w:rsidR="00857066">
        <w:rPr>
          <w:rFonts w:ascii="Times New Roman" w:eastAsia="Gungsuh" w:hAnsi="Times New Roman" w:cs="Times New Roman"/>
        </w:rPr>
        <w:t xml:space="preserve"> These models </w:t>
      </w:r>
      <w:r w:rsidR="003F2E2C">
        <w:rPr>
          <w:rFonts w:ascii="Times New Roman" w:eastAsia="Gungsuh" w:hAnsi="Times New Roman" w:cs="Times New Roman"/>
        </w:rPr>
        <w:t xml:space="preserve">allowed us to make statistical inferences </w:t>
      </w:r>
      <w:r w:rsidR="00DB6A91">
        <w:rPr>
          <w:rFonts w:ascii="Times New Roman" w:eastAsia="Gungsuh" w:hAnsi="Times New Roman" w:cs="Times New Roman"/>
        </w:rPr>
        <w:t>about</w:t>
      </w:r>
      <w:r w:rsidR="003F2E2C">
        <w:rPr>
          <w:rFonts w:ascii="Times New Roman" w:eastAsia="Gungsuh" w:hAnsi="Times New Roman" w:cs="Times New Roman"/>
        </w:rPr>
        <w:t xml:space="preserve"> the </w:t>
      </w:r>
      <w:r w:rsidR="00857066">
        <w:rPr>
          <w:rFonts w:ascii="Times New Roman" w:eastAsia="Gungsuh" w:hAnsi="Times New Roman" w:cs="Times New Roman"/>
        </w:rPr>
        <w:t xml:space="preserve">underlying drivers of </w:t>
      </w:r>
      <w:r w:rsidR="008158A5">
        <w:rPr>
          <w:rFonts w:ascii="Times New Roman" w:eastAsia="Gungsuh" w:hAnsi="Times New Roman" w:cs="Times New Roman"/>
        </w:rPr>
        <w:t xml:space="preserve">the </w:t>
      </w:r>
      <w:r w:rsidR="00830EF2">
        <w:rPr>
          <w:rFonts w:ascii="Times New Roman" w:eastAsia="Gungsuh" w:hAnsi="Times New Roman" w:cs="Times New Roman"/>
        </w:rPr>
        <w:t>prevalence</w:t>
      </w:r>
      <w:r w:rsidR="008158A5">
        <w:rPr>
          <w:rFonts w:ascii="Times New Roman" w:eastAsia="Gungsuh" w:hAnsi="Times New Roman" w:cs="Times New Roman"/>
        </w:rPr>
        <w:t xml:space="preserve"> of </w:t>
      </w:r>
      <w:r w:rsidR="00E04F54">
        <w:rPr>
          <w:rFonts w:ascii="Times New Roman" w:eastAsia="Gungsuh" w:hAnsi="Times New Roman" w:cs="Times New Roman"/>
        </w:rPr>
        <w:t xml:space="preserve">fresh and dried </w:t>
      </w:r>
      <w:r w:rsidR="00857066">
        <w:rPr>
          <w:rFonts w:ascii="Times New Roman" w:eastAsia="Gungsuh" w:hAnsi="Times New Roman" w:cs="Times New Roman"/>
        </w:rPr>
        <w:t>fish consumption</w:t>
      </w:r>
      <w:r w:rsidR="003F2E2C">
        <w:rPr>
          <w:rFonts w:ascii="Times New Roman" w:eastAsia="Gungsuh" w:hAnsi="Times New Roman" w:cs="Times New Roman"/>
        </w:rPr>
        <w:t xml:space="preserve">, drawing on information from a large multinational survey dataset. </w:t>
      </w:r>
      <w:r w:rsidRPr="00B177FF">
        <w:rPr>
          <w:rFonts w:ascii="Times New Roman" w:eastAsia="Gungsuh" w:hAnsi="Times New Roman" w:cs="Times New Roman"/>
        </w:rPr>
        <w:t xml:space="preserve">Explanatory covariates </w:t>
      </w:r>
      <w:r w:rsidR="00734D8D">
        <w:rPr>
          <w:rFonts w:ascii="Times New Roman" w:eastAsia="Gungsuh" w:hAnsi="Times New Roman" w:cs="Times New Roman"/>
        </w:rPr>
        <w:t xml:space="preserve">were proxies for </w:t>
      </w:r>
      <w:r w:rsidR="00B8334B">
        <w:rPr>
          <w:rFonts w:ascii="Times New Roman" w:eastAsia="Gungsuh" w:hAnsi="Times New Roman" w:cs="Times New Roman"/>
        </w:rPr>
        <w:t xml:space="preserve">fish prices and </w:t>
      </w:r>
      <w:r w:rsidRPr="00B177FF">
        <w:rPr>
          <w:rFonts w:ascii="Times New Roman" w:eastAsia="Gungsuh" w:hAnsi="Times New Roman" w:cs="Times New Roman"/>
        </w:rPr>
        <w:t xml:space="preserve">households’ </w:t>
      </w:r>
      <w:r w:rsidR="007B12F8">
        <w:rPr>
          <w:rFonts w:ascii="Times New Roman" w:eastAsia="Gungsuh" w:hAnsi="Times New Roman" w:cs="Times New Roman"/>
        </w:rPr>
        <w:t xml:space="preserve">physical </w:t>
      </w:r>
      <w:r w:rsidRPr="00B177FF">
        <w:rPr>
          <w:rFonts w:ascii="Times New Roman" w:eastAsia="Gungsuh" w:hAnsi="Times New Roman" w:cs="Times New Roman"/>
        </w:rPr>
        <w:t>access to fisheries</w:t>
      </w:r>
      <w:r w:rsidR="00B8334B">
        <w:rPr>
          <w:rFonts w:ascii="Times New Roman" w:eastAsia="Gungsuh" w:hAnsi="Times New Roman" w:cs="Times New Roman"/>
        </w:rPr>
        <w:t>,</w:t>
      </w:r>
      <w:r w:rsidR="00734D8D">
        <w:rPr>
          <w:rFonts w:ascii="Times New Roman" w:eastAsia="Gungsuh" w:hAnsi="Times New Roman" w:cs="Times New Roman"/>
        </w:rPr>
        <w:t xml:space="preserve"> including</w:t>
      </w:r>
      <w:r w:rsidRPr="00B177FF">
        <w:rPr>
          <w:rFonts w:ascii="Times New Roman" w:eastAsia="Gungsuh" w:hAnsi="Times New Roman" w:cs="Times New Roman"/>
        </w:rPr>
        <w:t xml:space="preserve"> the distance</w:t>
      </w:r>
      <w:r w:rsidR="00AE33B1">
        <w:rPr>
          <w:rFonts w:ascii="Times New Roman" w:eastAsia="Gungsuh" w:hAnsi="Times New Roman" w:cs="Times New Roman"/>
        </w:rPr>
        <w:t>s</w:t>
      </w:r>
      <w:r w:rsidRPr="00B177FF">
        <w:rPr>
          <w:rFonts w:ascii="Times New Roman" w:eastAsia="Gungsuh" w:hAnsi="Times New Roman" w:cs="Times New Roman"/>
        </w:rPr>
        <w:t xml:space="preserve"> from the nearest marine coastline and nearest </w:t>
      </w:r>
      <w:r w:rsidR="007B12F8">
        <w:rPr>
          <w:rFonts w:ascii="Times New Roman" w:eastAsia="Gungsuh" w:hAnsi="Times New Roman" w:cs="Times New Roman"/>
        </w:rPr>
        <w:t xml:space="preserve">permanent </w:t>
      </w:r>
      <w:r w:rsidRPr="00B177FF">
        <w:rPr>
          <w:rFonts w:ascii="Times New Roman" w:eastAsia="Gungsuh" w:hAnsi="Times New Roman" w:cs="Times New Roman"/>
        </w:rPr>
        <w:t>inland waterbody (lake ≥ 50 km</w:t>
      </w:r>
      <w:r w:rsidRPr="00B177FF">
        <w:rPr>
          <w:rFonts w:ascii="Times New Roman" w:eastAsia="Times New Roman" w:hAnsi="Times New Roman" w:cs="Times New Roman"/>
          <w:vertAlign w:val="superscript"/>
        </w:rPr>
        <w:t>2</w:t>
      </w:r>
      <w:r w:rsidRPr="00B177FF">
        <w:rPr>
          <w:rFonts w:ascii="Times New Roman" w:eastAsia="Gungsuh" w:hAnsi="Times New Roman" w:cs="Times New Roman"/>
        </w:rPr>
        <w:t xml:space="preserve"> or reservoir ≥ 0.5 km</w:t>
      </w:r>
      <w:r w:rsidRPr="00B177FF">
        <w:rPr>
          <w:rFonts w:ascii="Times New Roman" w:eastAsia="Times New Roman" w:hAnsi="Times New Roman" w:cs="Times New Roman"/>
          <w:vertAlign w:val="superscript"/>
        </w:rPr>
        <w:t>3</w:t>
      </w:r>
      <w:r w:rsidRPr="00B177FF">
        <w:rPr>
          <w:rFonts w:ascii="Times New Roman" w:eastAsia="Times New Roman" w:hAnsi="Times New Roman" w:cs="Times New Roman"/>
        </w:rPr>
        <w:t xml:space="preserve">), the proximity to urban </w:t>
      </w:r>
      <w:r w:rsidR="00677C21">
        <w:rPr>
          <w:rFonts w:ascii="Times New Roman" w:eastAsia="Times New Roman" w:hAnsi="Times New Roman" w:cs="Times New Roman"/>
        </w:rPr>
        <w:t>centres</w:t>
      </w:r>
      <w:r w:rsidR="007B12F8">
        <w:rPr>
          <w:rFonts w:ascii="Times New Roman" w:eastAsia="Times New Roman" w:hAnsi="Times New Roman" w:cs="Times New Roman"/>
        </w:rPr>
        <w:t xml:space="preserve"> </w:t>
      </w:r>
      <w:r w:rsidRPr="00B177FF">
        <w:rPr>
          <w:rFonts w:ascii="Times New Roman" w:eastAsia="Times New Roman" w:hAnsi="Times New Roman" w:cs="Times New Roman"/>
        </w:rPr>
        <w:t>(minutes of travel time by fastest surface transport</w:t>
      </w:r>
      <w:r w:rsidR="007B12F8">
        <w:rPr>
          <w:rFonts w:ascii="Times New Roman" w:eastAsia="Times New Roman" w:hAnsi="Times New Roman" w:cs="Times New Roman"/>
        </w:rPr>
        <w:t xml:space="preserve"> to nearest urban centre </w:t>
      </w:r>
      <w:r w:rsidR="007B12F8" w:rsidRPr="007B12F8">
        <w:rPr>
          <w:rFonts w:ascii="Times New Roman" w:eastAsia="Times New Roman" w:hAnsi="Times New Roman" w:cs="Times New Roman"/>
        </w:rPr>
        <w:t>with &gt;50,000 inhabitants</w:t>
      </w:r>
      <w:r w:rsidRPr="00B177FF">
        <w:rPr>
          <w:rFonts w:ascii="Times New Roman" w:eastAsia="Times New Roman" w:hAnsi="Times New Roman" w:cs="Times New Roman"/>
        </w:rPr>
        <w:t xml:space="preserve">) </w:t>
      </w:r>
      <w:r w:rsidRPr="00B177FF">
        <w:rPr>
          <w:rFonts w:ascii="Times New Roman" w:hAnsi="Times New Roman" w:cs="Times New Roman"/>
        </w:rPr>
        <w:fldChar w:fldCharType="begin" w:fldLock="1"/>
      </w:r>
      <w:r w:rsidR="002B7F83" w:rsidRPr="00B177FF">
        <w:rPr>
          <w:rFonts w:ascii="Times New Roman" w:hAnsi="Times New Roman" w:cs="Times New Roman"/>
        </w:rPr>
        <w:instrText>ADDIN paperpile_citation &lt;clusterId&gt;V318J466Y756V461&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rsidRPr="00B177FF">
        <w:rPr>
          <w:rFonts w:ascii="Times New Roman" w:hAnsi="Times New Roman" w:cs="Times New Roman"/>
        </w:rPr>
        <w:fldChar w:fldCharType="separate"/>
      </w:r>
      <w:r w:rsidR="002B7F83" w:rsidRPr="00B177FF">
        <w:rPr>
          <w:rFonts w:ascii="Times New Roman" w:eastAsia="Times New Roman" w:hAnsi="Times New Roman" w:cs="Times New Roman"/>
          <w:noProof/>
          <w:color w:val="000000"/>
        </w:rPr>
        <w:t>(54)</w:t>
      </w:r>
      <w:r w:rsidRPr="00B177FF">
        <w:rPr>
          <w:rFonts w:ascii="Times New Roman" w:hAnsi="Times New Roman" w:cs="Times New Roman"/>
        </w:rPr>
        <w:fldChar w:fldCharType="end"/>
      </w:r>
      <w:r w:rsidRPr="00B177FF">
        <w:rPr>
          <w:rFonts w:ascii="Times New Roman" w:eastAsia="Times New Roman" w:hAnsi="Times New Roman" w:cs="Times New Roman"/>
        </w:rPr>
        <w:t xml:space="preserve">, as well as household wealth and size (Methods). We used these models to understand </w:t>
      </w:r>
      <w:r w:rsidR="008158A5">
        <w:rPr>
          <w:rFonts w:ascii="Times New Roman" w:eastAsia="Times New Roman" w:hAnsi="Times New Roman" w:cs="Times New Roman"/>
        </w:rPr>
        <w:t>the prevalence of</w:t>
      </w:r>
      <w:r w:rsidR="00830EF2">
        <w:rPr>
          <w:rFonts w:ascii="Times New Roman" w:eastAsia="Times New Roman" w:hAnsi="Times New Roman" w:cs="Times New Roman"/>
        </w:rPr>
        <w:t xml:space="preserve"> weekly, household consumption of</w:t>
      </w:r>
      <w:r w:rsidRPr="00B177FF">
        <w:rPr>
          <w:rFonts w:ascii="Times New Roman" w:eastAsia="Times New Roman" w:hAnsi="Times New Roman" w:cs="Times New Roman"/>
        </w:rPr>
        <w:t xml:space="preserve"> fresh and dried fish</w:t>
      </w:r>
      <w:r>
        <w:rPr>
          <w:rFonts w:ascii="Times New Roman" w:eastAsia="Times New Roman" w:hAnsi="Times New Roman" w:cs="Times New Roman"/>
        </w:rPr>
        <w:t xml:space="preserve"> </w:t>
      </w:r>
      <w:r w:rsidR="00830EF2">
        <w:rPr>
          <w:rFonts w:ascii="Times New Roman" w:eastAsia="Times New Roman" w:hAnsi="Times New Roman" w:cs="Times New Roman"/>
        </w:rPr>
        <w:t>among countries</w:t>
      </w:r>
      <w:r>
        <w:rPr>
          <w:rFonts w:ascii="Times New Roman" w:eastAsia="Times New Roman" w:hAnsi="Times New Roman" w:cs="Times New Roman"/>
        </w:rPr>
        <w:t>, and to identify general drivers of fish consumption in East and West Africa</w:t>
      </w:r>
      <w:r w:rsidR="003F2E2C">
        <w:rPr>
          <w:rFonts w:ascii="Times New Roman" w:eastAsia="Times New Roman" w:hAnsi="Times New Roman" w:cs="Times New Roman"/>
        </w:rPr>
        <w:t xml:space="preserve">. This approach allowed us to </w:t>
      </w:r>
      <w:r w:rsidR="003F2E2C">
        <w:rPr>
          <w:rFonts w:ascii="Times New Roman" w:eastAsia="Gungsuh" w:hAnsi="Times New Roman" w:cs="Times New Roman"/>
        </w:rPr>
        <w:t>build on small-scale dietary studies</w:t>
      </w:r>
      <w:r w:rsidR="001C2B35">
        <w:rPr>
          <w:rFonts w:ascii="Times New Roman" w:eastAsia="Gungsuh" w:hAnsi="Times New Roman" w:cs="Times New Roman"/>
        </w:rPr>
        <w:t xml:space="preserve"> </w:t>
      </w:r>
      <w:r w:rsidR="001C2B35">
        <w:rPr>
          <w:rFonts w:ascii="Times New Roman" w:eastAsia="Gungsuh" w:hAnsi="Times New Roman" w:cs="Times New Roman"/>
        </w:rPr>
        <w:fldChar w:fldCharType="begin" w:fldLock="1"/>
      </w:r>
      <w:r w:rsidR="001C2B35">
        <w:rPr>
          <w:rFonts w:ascii="Times New Roman" w:eastAsia="Gungsuh" w:hAnsi="Times New Roman" w:cs="Times New Roman"/>
        </w:rPr>
        <w:instrText>ADDIN paperpile_citation &lt;clusterId&gt;X173L439A721E544&lt;/clusterId&gt;&lt;metadata&gt;&lt;citation&gt;&lt;id&gt;62b67cef-a8b4-40e1-a561-9b944cf7d898&lt;/id&gt;&lt;/citation&gt;&lt;citation&gt;&lt;id&gt;05841b29-d47d-4ef3-b67a-a560c6d34d59&lt;/id&gt;&lt;/citation&gt;&lt;citation&gt;&lt;id&gt;7F8AB98A986411EFA2861CDAC86158D7&lt;/id&gt;&lt;/citation&gt;&lt;/metadata&gt;&lt;data&gt;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&lt;/data&gt; \* MERGEFORMAT</w:instrText>
      </w:r>
      <w:r w:rsidR="001C2B35">
        <w:rPr>
          <w:rFonts w:ascii="Times New Roman" w:eastAsia="Gungsuh" w:hAnsi="Times New Roman" w:cs="Times New Roman"/>
        </w:rPr>
        <w:fldChar w:fldCharType="separate"/>
      </w:r>
      <w:r w:rsidR="001C2B35">
        <w:rPr>
          <w:rFonts w:ascii="Times New Roman" w:eastAsia="Gungsuh" w:hAnsi="Times New Roman" w:cs="Times New Roman"/>
          <w:noProof/>
        </w:rPr>
        <w:t>(43, 55, 56)</w:t>
      </w:r>
      <w:r w:rsidR="001C2B35">
        <w:rPr>
          <w:rFonts w:ascii="Times New Roman" w:eastAsia="Gungsuh" w:hAnsi="Times New Roman" w:cs="Times New Roman"/>
        </w:rPr>
        <w:fldChar w:fldCharType="end"/>
      </w:r>
      <w:r w:rsidR="003F2E2C">
        <w:rPr>
          <w:rFonts w:ascii="Times New Roman" w:eastAsia="Gungsuh" w:hAnsi="Times New Roman" w:cs="Times New Roman"/>
        </w:rPr>
        <w:t xml:space="preserve"> while refining knowledge from </w:t>
      </w:r>
      <w:r w:rsidR="003F2E2C">
        <w:rPr>
          <w:rFonts w:ascii="Times New Roman" w:eastAsia="Times New Roman" w:hAnsi="Times New Roman" w:cs="Times New Roman"/>
        </w:rPr>
        <w:t xml:space="preserve">large-scale models of </w:t>
      </w:r>
      <w:r w:rsidR="001C2B35">
        <w:rPr>
          <w:rFonts w:ascii="Times New Roman" w:eastAsia="Times New Roman" w:hAnsi="Times New Roman" w:cs="Times New Roman"/>
        </w:rPr>
        <w:t>drivers of fish consumption</w:t>
      </w:r>
      <w:r w:rsidR="003E6984">
        <w:rPr>
          <w:rFonts w:ascii="Times New Roman" w:eastAsia="Times New Roman" w:hAnsi="Times New Roman" w:cs="Times New Roman"/>
        </w:rPr>
        <w:t xml:space="preserve"> and dietary diversity</w:t>
      </w:r>
      <w:r w:rsidR="001C2B35">
        <w:rPr>
          <w:rFonts w:ascii="Times New Roman" w:eastAsia="Times New Roman" w:hAnsi="Times New Roman" w:cs="Times New Roman"/>
        </w:rPr>
        <w:t xml:space="preserve">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J268X528M918R629&lt;/clusterId&gt;&lt;metadata&gt;&lt;citation&gt;&lt;id&gt;49D6BACA015E11EF96B00CAC945E4932&lt;/id&gt;&lt;/citation&gt;&lt;citation&gt;&lt;id&gt;4E78FF20015E11EF9F7CD638EBC967A4&lt;/id&gt;&lt;/citation&gt;&lt;citation&gt;&lt;id&gt;8928a935-979b-4972-9735-e3a32b045757&lt;/id&gt;&lt;/citation&gt;&lt;/metadata&gt;&lt;data&gt;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&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(31, 52, 57)</w:t>
      </w:r>
      <w:r w:rsidR="001C2B35">
        <w:rPr>
          <w:rFonts w:ascii="Times New Roman" w:eastAsia="Times New Roman" w:hAnsi="Times New Roman" w:cs="Times New Roman"/>
        </w:rPr>
        <w:fldChar w:fldCharType="end"/>
      </w:r>
      <w:r w:rsidR="001C2B35">
        <w:rPr>
          <w:rFonts w:ascii="Times New Roman" w:eastAsia="Times New Roman" w:hAnsi="Times New Roman" w:cs="Times New Roman"/>
        </w:rPr>
        <w:t>.</w:t>
      </w:r>
    </w:p>
    <w:p w14:paraId="124BD3E0" w14:textId="77777777" w:rsidR="006A4A72" w:rsidRDefault="006A4A72">
      <w:pPr>
        <w:rPr>
          <w:rFonts w:ascii="Times New Roman" w:eastAsia="Times New Roman" w:hAnsi="Times New Roman" w:cs="Times New Roman"/>
        </w:rPr>
      </w:pPr>
    </w:p>
    <w:p w14:paraId="020C0688" w14:textId="6D83F156" w:rsidR="006A4A72" w:rsidRDefault="008158A5">
      <w:pPr>
        <w:rPr>
          <w:rFonts w:ascii="Times New Roman" w:eastAsia="Times New Roman" w:hAnsi="Times New Roman" w:cs="Times New Roman"/>
        </w:rPr>
      </w:pPr>
      <w:r>
        <w:rPr>
          <w:rFonts w:ascii="Times New Roman" w:eastAsia="Times New Roman" w:hAnsi="Times New Roman" w:cs="Times New Roman"/>
        </w:rPr>
        <w:t xml:space="preserve">The prevalence of fish consumption varied strongly among countries and between dried and fresh forms (Fig. </w:t>
      </w:r>
      <w:r w:rsidR="008030F9">
        <w:rPr>
          <w:rFonts w:ascii="Times New Roman" w:eastAsia="Times New Roman" w:hAnsi="Times New Roman" w:cs="Times New Roman"/>
        </w:rPr>
        <w:t>3</w:t>
      </w:r>
      <w:r w:rsidR="008E1E60">
        <w:rPr>
          <w:rFonts w:ascii="Times New Roman" w:eastAsia="Times New Roman" w:hAnsi="Times New Roman" w:cs="Times New Roman"/>
        </w:rPr>
        <w:t>A</w:t>
      </w:r>
      <w:r>
        <w:rPr>
          <w:rFonts w:ascii="Times New Roman" w:eastAsia="Times New Roman" w:hAnsi="Times New Roman" w:cs="Times New Roman"/>
        </w:rPr>
        <w:t xml:space="preserve">). More households consumed fresh than dried fish in Senegal (Fresh = </w:t>
      </w:r>
      <w:r w:rsidR="00146E3F">
        <w:rPr>
          <w:rFonts w:ascii="Times New Roman" w:eastAsia="Times New Roman" w:hAnsi="Times New Roman" w:cs="Times New Roman"/>
        </w:rPr>
        <w:t>87</w:t>
      </w:r>
      <w:r>
        <w:rPr>
          <w:rFonts w:ascii="Times New Roman" w:eastAsia="Times New Roman" w:hAnsi="Times New Roman" w:cs="Times New Roman"/>
        </w:rPr>
        <w:t xml:space="preserve">%, Dried = </w:t>
      </w:r>
      <w:r w:rsidR="00146E3F">
        <w:rPr>
          <w:rFonts w:ascii="Times New Roman" w:eastAsia="Times New Roman" w:hAnsi="Times New Roman" w:cs="Times New Roman"/>
        </w:rPr>
        <w:t>45</w:t>
      </w:r>
      <w:r>
        <w:rPr>
          <w:rFonts w:ascii="Times New Roman" w:eastAsia="Times New Roman" w:hAnsi="Times New Roman" w:cs="Times New Roman"/>
        </w:rPr>
        <w:t>%) and Tanzania (F = 4</w:t>
      </w:r>
      <w:r w:rsidR="00146E3F">
        <w:rPr>
          <w:rFonts w:ascii="Times New Roman" w:eastAsia="Times New Roman" w:hAnsi="Times New Roman" w:cs="Times New Roman"/>
        </w:rPr>
        <w:t>4</w:t>
      </w:r>
      <w:r>
        <w:rPr>
          <w:rFonts w:ascii="Times New Roman" w:eastAsia="Times New Roman" w:hAnsi="Times New Roman" w:cs="Times New Roman"/>
        </w:rPr>
        <w:t>%, D = 2</w:t>
      </w:r>
      <w:r w:rsidR="00146E3F">
        <w:rPr>
          <w:rFonts w:ascii="Times New Roman" w:eastAsia="Times New Roman" w:hAnsi="Times New Roman" w:cs="Times New Roman"/>
        </w:rPr>
        <w:t>7</w:t>
      </w:r>
      <w:r>
        <w:rPr>
          <w:rFonts w:ascii="Times New Roman" w:eastAsia="Times New Roman" w:hAnsi="Times New Roman" w:cs="Times New Roman"/>
        </w:rPr>
        <w:t xml:space="preserve">%), while dried fish was more prevalent in Nigeria (F = </w:t>
      </w:r>
      <w:r w:rsidR="00146E3F">
        <w:rPr>
          <w:rFonts w:ascii="Times New Roman" w:eastAsia="Times New Roman" w:hAnsi="Times New Roman" w:cs="Times New Roman"/>
        </w:rPr>
        <w:t>8</w:t>
      </w:r>
      <w:r>
        <w:rPr>
          <w:rFonts w:ascii="Times New Roman" w:eastAsia="Times New Roman" w:hAnsi="Times New Roman" w:cs="Times New Roman"/>
        </w:rPr>
        <w:t xml:space="preserve">%, D = </w:t>
      </w:r>
      <w:r w:rsidR="00146E3F">
        <w:rPr>
          <w:rFonts w:ascii="Times New Roman" w:eastAsia="Times New Roman" w:hAnsi="Times New Roman" w:cs="Times New Roman"/>
        </w:rPr>
        <w:t>2</w:t>
      </w:r>
      <w:r>
        <w:rPr>
          <w:rFonts w:ascii="Times New Roman" w:eastAsia="Times New Roman" w:hAnsi="Times New Roman" w:cs="Times New Roman"/>
        </w:rPr>
        <w:t>8%), Malawi (F = 1</w:t>
      </w:r>
      <w:r w:rsidR="00146E3F">
        <w:rPr>
          <w:rFonts w:ascii="Times New Roman" w:eastAsia="Times New Roman" w:hAnsi="Times New Roman" w:cs="Times New Roman"/>
        </w:rPr>
        <w:t>4</w:t>
      </w:r>
      <w:r>
        <w:rPr>
          <w:rFonts w:ascii="Times New Roman" w:eastAsia="Times New Roman" w:hAnsi="Times New Roman" w:cs="Times New Roman"/>
        </w:rPr>
        <w:t xml:space="preserve">%, D = </w:t>
      </w:r>
      <w:r w:rsidR="00146E3F">
        <w:rPr>
          <w:rFonts w:ascii="Times New Roman" w:eastAsia="Times New Roman" w:hAnsi="Times New Roman" w:cs="Times New Roman"/>
        </w:rPr>
        <w:t>73</w:t>
      </w:r>
      <w:r>
        <w:rPr>
          <w:rFonts w:ascii="Times New Roman" w:eastAsia="Times New Roman" w:hAnsi="Times New Roman" w:cs="Times New Roman"/>
        </w:rPr>
        <w:t xml:space="preserve">%), and Uganda (F = </w:t>
      </w:r>
      <w:r w:rsidR="00146E3F">
        <w:rPr>
          <w:rFonts w:ascii="Times New Roman" w:eastAsia="Times New Roman" w:hAnsi="Times New Roman" w:cs="Times New Roman"/>
        </w:rPr>
        <w:t>3</w:t>
      </w:r>
      <w:r>
        <w:rPr>
          <w:rFonts w:ascii="Times New Roman" w:eastAsia="Times New Roman" w:hAnsi="Times New Roman" w:cs="Times New Roman"/>
        </w:rPr>
        <w:t xml:space="preserve">%, D = </w:t>
      </w:r>
      <w:r w:rsidR="00146E3F">
        <w:rPr>
          <w:rFonts w:ascii="Times New Roman" w:eastAsia="Times New Roman" w:hAnsi="Times New Roman" w:cs="Times New Roman"/>
        </w:rPr>
        <w:t>27</w:t>
      </w:r>
      <w:r>
        <w:rPr>
          <w:rFonts w:ascii="Times New Roman" w:eastAsia="Times New Roman" w:hAnsi="Times New Roman" w:cs="Times New Roman"/>
        </w:rPr>
        <w:t xml:space="preserve">%), and both forms were consumed at similar frequency in Côte D’Ivoire (F = </w:t>
      </w:r>
      <w:r w:rsidR="00146E3F">
        <w:rPr>
          <w:rFonts w:ascii="Times New Roman" w:eastAsia="Times New Roman" w:hAnsi="Times New Roman" w:cs="Times New Roman"/>
        </w:rPr>
        <w:t>62</w:t>
      </w:r>
      <w:r>
        <w:rPr>
          <w:rFonts w:ascii="Times New Roman" w:eastAsia="Times New Roman" w:hAnsi="Times New Roman" w:cs="Times New Roman"/>
        </w:rPr>
        <w:t>%, D = 5</w:t>
      </w:r>
      <w:r w:rsidR="00146E3F">
        <w:rPr>
          <w:rFonts w:ascii="Times New Roman" w:eastAsia="Times New Roman" w:hAnsi="Times New Roman" w:cs="Times New Roman"/>
        </w:rPr>
        <w:t>0</w:t>
      </w:r>
      <w:r>
        <w:rPr>
          <w:rFonts w:ascii="Times New Roman" w:eastAsia="Times New Roman" w:hAnsi="Times New Roman" w:cs="Times New Roman"/>
        </w:rPr>
        <w:t xml:space="preserve">%). </w:t>
      </w:r>
      <w:r w:rsidR="00795D2E">
        <w:rPr>
          <w:rFonts w:ascii="Times New Roman" w:eastAsia="Times New Roman" w:hAnsi="Times New Roman" w:cs="Times New Roman"/>
        </w:rPr>
        <w:t>G</w:t>
      </w:r>
      <w:r>
        <w:rPr>
          <w:rFonts w:ascii="Times New Roman" w:eastAsia="Times New Roman" w:hAnsi="Times New Roman" w:cs="Times New Roman"/>
        </w:rPr>
        <w:t>eographic and socioeconomic drivers contributed to these across-country differences</w:t>
      </w:r>
      <w:r w:rsidR="00795D2E">
        <w:rPr>
          <w:rFonts w:ascii="Times New Roman" w:eastAsia="Times New Roman" w:hAnsi="Times New Roman" w:cs="Times New Roman"/>
        </w:rPr>
        <w:t>, with</w:t>
      </w:r>
      <w:r>
        <w:rPr>
          <w:rFonts w:ascii="Times New Roman" w:eastAsia="Times New Roman" w:hAnsi="Times New Roman" w:cs="Times New Roman"/>
        </w:rPr>
        <w:t xml:space="preserve"> </w:t>
      </w:r>
      <w:r w:rsidR="00795D2E">
        <w:rPr>
          <w:rFonts w:ascii="Times New Roman" w:eastAsia="Times New Roman" w:hAnsi="Times New Roman" w:cs="Times New Roman"/>
        </w:rPr>
        <w:t>f</w:t>
      </w:r>
      <w:r>
        <w:rPr>
          <w:rFonts w:ascii="Times New Roman" w:eastAsia="Times New Roman" w:hAnsi="Times New Roman" w:cs="Times New Roman"/>
        </w:rPr>
        <w:t>ish consumption more prevalent in larger households that were located near (within 5 km)</w:t>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to inland water bodies, marine coastlines, and </w:t>
      </w:r>
      <w:r w:rsidR="00677C21">
        <w:rPr>
          <w:rFonts w:ascii="Times New Roman" w:eastAsia="Times New Roman" w:hAnsi="Times New Roman" w:cs="Times New Roman"/>
        </w:rPr>
        <w:t xml:space="preserve">urban centres </w:t>
      </w:r>
      <w:r>
        <w:rPr>
          <w:rFonts w:ascii="Times New Roman" w:eastAsia="Times New Roman" w:hAnsi="Times New Roman" w:cs="Times New Roman"/>
        </w:rPr>
        <w:t xml:space="preserve">(Fig. </w:t>
      </w:r>
      <w:r w:rsidR="008030F9">
        <w:rPr>
          <w:rFonts w:ascii="Times New Roman" w:eastAsia="Times New Roman" w:hAnsi="Times New Roman" w:cs="Times New Roman"/>
        </w:rPr>
        <w:t>3</w:t>
      </w:r>
      <w:r w:rsidR="001C6919">
        <w:rPr>
          <w:rFonts w:ascii="Times New Roman" w:eastAsia="Times New Roman" w:hAnsi="Times New Roman" w:cs="Times New Roman"/>
        </w:rPr>
        <w:t>B</w:t>
      </w:r>
      <w:r>
        <w:rPr>
          <w:rFonts w:ascii="Times New Roman" w:eastAsia="Times New Roman" w:hAnsi="Times New Roman" w:cs="Times New Roman"/>
        </w:rPr>
        <w:t xml:space="preserve">). Previous research has also linked fish consumption with proximity to aquatic </w:t>
      </w:r>
      <w:r>
        <w:rPr>
          <w:rFonts w:ascii="Times New Roman" w:eastAsia="Times New Roman" w:hAnsi="Times New Roman" w:cs="Times New Roman"/>
        </w:rPr>
        <w:lastRenderedPageBreak/>
        <w:t xml:space="preserve">resources </w:t>
      </w:r>
      <w:r>
        <w:fldChar w:fldCharType="begin" w:fldLock="1"/>
      </w:r>
      <w:r w:rsidR="002B7F83">
        <w:instrText>ADDIN paperpile_citation &lt;clusterId&gt;I221W278L668P382&lt;/clusterId&gt;&lt;metadata&gt;&lt;citation&gt;&lt;id&gt;E7C7AB625ED911EFAAD68FBA945E4932&lt;/id&gt;&lt;/citation&gt;&lt;/metadata&gt;&lt;data&gt;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&lt;/data&gt; \* MERGEFORMAT</w:instrText>
      </w:r>
      <w:r>
        <w:fldChar w:fldCharType="separate"/>
      </w:r>
      <w:r w:rsidR="001C2B35">
        <w:rPr>
          <w:rFonts w:ascii="Times New Roman" w:eastAsia="Times New Roman" w:hAnsi="Times New Roman" w:cs="Times New Roman"/>
          <w:noProof/>
          <w:color w:val="000000"/>
        </w:rPr>
        <w:t>(58)</w:t>
      </w:r>
      <w:r>
        <w:fldChar w:fldCharType="end"/>
      </w:r>
      <w:r>
        <w:rPr>
          <w:rFonts w:ascii="Times New Roman" w:eastAsia="Times New Roman" w:hAnsi="Times New Roman" w:cs="Times New Roman"/>
        </w:rPr>
        <w:t xml:space="preserve">, showing that higher </w:t>
      </w:r>
      <w:r w:rsidR="00CC2A9B">
        <w:rPr>
          <w:rFonts w:ascii="Times New Roman" w:eastAsia="Times New Roman" w:hAnsi="Times New Roman" w:cs="Times New Roman"/>
        </w:rPr>
        <w:t xml:space="preserve">physical </w:t>
      </w:r>
      <w:r>
        <w:rPr>
          <w:rFonts w:ascii="Times New Roman" w:eastAsia="Times New Roman" w:hAnsi="Times New Roman" w:cs="Times New Roman"/>
        </w:rPr>
        <w:t xml:space="preserve">access to fish correlates with higher dietary diversity </w:t>
      </w:r>
      <w:r>
        <w:fldChar w:fldCharType="begin" w:fldLock="1"/>
      </w:r>
      <w:r w:rsidR="002B7F83">
        <w:instrText>ADDIN paperpile_citation &lt;clusterId&gt;P713D769S251W844&lt;/clusterId&gt;&lt;metadata&gt;&lt;citation&gt;&lt;id&gt;49D6BACA015E11EF96B00CAC945E4932&lt;/id&gt;&lt;/citation&gt;&lt;/metadata&gt;&lt;data&gt;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&lt;/data&gt; \* MERGEFORMAT</w:instrText>
      </w:r>
      <w:r>
        <w:fldChar w:fldCharType="separate"/>
      </w:r>
      <w:r w:rsidR="002B7F83">
        <w:rPr>
          <w:rFonts w:ascii="Times New Roman" w:eastAsia="Times New Roman" w:hAnsi="Times New Roman" w:cs="Times New Roman"/>
          <w:noProof/>
          <w:color w:val="000000"/>
        </w:rPr>
        <w:t>(31)</w:t>
      </w:r>
      <w:r>
        <w:fldChar w:fldCharType="end"/>
      </w:r>
      <w:r>
        <w:rPr>
          <w:rFonts w:ascii="Times New Roman" w:eastAsia="Times New Roman" w:hAnsi="Times New Roman" w:cs="Times New Roman"/>
        </w:rPr>
        <w:t xml:space="preserve"> and food security </w:t>
      </w:r>
      <w:r>
        <w:fldChar w:fldCharType="begin" w:fldLock="1"/>
      </w:r>
      <w:r w:rsidR="002B7F83">
        <w:instrText>ADDIN paperpile_citation &lt;clusterId&gt;C595Q652M943J666&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Dried fish was generally consumed by more households than fresh fish, particularly by</w:t>
      </w:r>
      <w:r w:rsidR="001232F9">
        <w:rPr>
          <w:rFonts w:ascii="Times New Roman" w:eastAsia="Times New Roman" w:hAnsi="Times New Roman" w:cs="Times New Roman"/>
        </w:rPr>
        <w:t xml:space="preserve"> poor and</w:t>
      </w:r>
      <w:r>
        <w:rPr>
          <w:rFonts w:ascii="Times New Roman" w:eastAsia="Times New Roman" w:hAnsi="Times New Roman" w:cs="Times New Roman"/>
        </w:rPr>
        <w:t xml:space="preserve"> rural households, suggesting </w:t>
      </w:r>
      <w:r w:rsidR="009F75CE">
        <w:rPr>
          <w:rFonts w:ascii="Times New Roman" w:eastAsia="Times New Roman" w:hAnsi="Times New Roman" w:cs="Times New Roman"/>
        </w:rPr>
        <w:t xml:space="preserve">population-level </w:t>
      </w:r>
      <w:r>
        <w:rPr>
          <w:rFonts w:ascii="Times New Roman" w:eastAsia="Times New Roman" w:hAnsi="Times New Roman" w:cs="Times New Roman"/>
        </w:rPr>
        <w:t xml:space="preserve">benefits from fish consumption likely accrue primarily through dried products. For example, across the six countries, one fifth of households lived within 20 km of a marine coastline or inland waterbody, where people were almost twice as likely to consume dried as fresh fish (dried = </w:t>
      </w:r>
      <w:r w:rsidR="00E35A54">
        <w:rPr>
          <w:rFonts w:ascii="Times New Roman" w:eastAsia="Times New Roman" w:hAnsi="Times New Roman" w:cs="Times New Roman"/>
        </w:rPr>
        <w:t>58</w:t>
      </w:r>
      <w:r>
        <w:rPr>
          <w:rFonts w:ascii="Times New Roman" w:eastAsia="Times New Roman" w:hAnsi="Times New Roman" w:cs="Times New Roman"/>
        </w:rPr>
        <w:t>% [</w:t>
      </w:r>
      <w:r w:rsidR="00E35A54">
        <w:rPr>
          <w:rFonts w:ascii="Times New Roman" w:eastAsia="Times New Roman" w:hAnsi="Times New Roman" w:cs="Times New Roman"/>
        </w:rPr>
        <w:t>40</w:t>
      </w:r>
      <w:r>
        <w:rPr>
          <w:rFonts w:ascii="Times New Roman" w:eastAsia="Times New Roman" w:hAnsi="Times New Roman" w:cs="Times New Roman"/>
        </w:rPr>
        <w:t>-7</w:t>
      </w:r>
      <w:r w:rsidR="00E35A54">
        <w:rPr>
          <w:rFonts w:ascii="Times New Roman" w:eastAsia="Times New Roman" w:hAnsi="Times New Roman" w:cs="Times New Roman"/>
        </w:rPr>
        <w:t>4</w:t>
      </w:r>
      <w:r>
        <w:rPr>
          <w:rFonts w:ascii="Times New Roman" w:eastAsia="Times New Roman" w:hAnsi="Times New Roman" w:cs="Times New Roman"/>
        </w:rPr>
        <w:t>%], fresh = 3</w:t>
      </w:r>
      <w:r w:rsidR="00E35A54">
        <w:rPr>
          <w:rFonts w:ascii="Times New Roman" w:eastAsia="Times New Roman" w:hAnsi="Times New Roman" w:cs="Times New Roman"/>
        </w:rPr>
        <w:t>1</w:t>
      </w:r>
      <w:r>
        <w:rPr>
          <w:rFonts w:ascii="Times New Roman" w:eastAsia="Times New Roman" w:hAnsi="Times New Roman" w:cs="Times New Roman"/>
        </w:rPr>
        <w:t>% [8-6</w:t>
      </w:r>
      <w:r w:rsidR="00E35A54">
        <w:rPr>
          <w:rFonts w:ascii="Times New Roman" w:eastAsia="Times New Roman" w:hAnsi="Times New Roman" w:cs="Times New Roman"/>
        </w:rPr>
        <w:t>8</w:t>
      </w:r>
      <w:r>
        <w:rPr>
          <w:rFonts w:ascii="Times New Roman" w:eastAsia="Times New Roman" w:hAnsi="Times New Roman" w:cs="Times New Roman"/>
        </w:rPr>
        <w:t xml:space="preserve">%]). </w:t>
      </w:r>
    </w:p>
    <w:p w14:paraId="529A2AC1" w14:textId="77777777" w:rsidR="00795D2E" w:rsidRDefault="00795D2E">
      <w:pPr>
        <w:rPr>
          <w:rFonts w:ascii="Times New Roman" w:eastAsia="Times New Roman" w:hAnsi="Times New Roman" w:cs="Times New Roman"/>
        </w:rPr>
      </w:pPr>
    </w:p>
    <w:p w14:paraId="4BC47581" w14:textId="5160C311" w:rsidR="00845F7F" w:rsidRDefault="00577AE1" w:rsidP="00845F7F">
      <w:pPr>
        <w:rPr>
          <w:rFonts w:ascii="Times New Roman" w:eastAsia="Times New Roman" w:hAnsi="Times New Roman" w:cs="Times New Roman"/>
        </w:rPr>
      </w:pPr>
      <w:r>
        <w:rPr>
          <w:rFonts w:ascii="Times New Roman" w:eastAsia="Times New Roman" w:hAnsi="Times New Roman" w:cs="Times New Roman"/>
        </w:rPr>
        <w:t xml:space="preserve">The probability of fish consumption declined with increasing distance from fisheries and travel time to urban </w:t>
      </w:r>
      <w:r w:rsidR="00677C21">
        <w:rPr>
          <w:rFonts w:ascii="Times New Roman" w:eastAsia="Times New Roman" w:hAnsi="Times New Roman" w:cs="Times New Roman"/>
        </w:rPr>
        <w:t>centres</w:t>
      </w:r>
      <w:r>
        <w:rPr>
          <w:rFonts w:ascii="Times New Roman" w:eastAsia="Times New Roman" w:hAnsi="Times New Roman" w:cs="Times New Roman"/>
        </w:rPr>
        <w:t xml:space="preserve">, though distance effects varied between dried and fresh forms, and on the fishery type (inland or marine) (Fig. </w:t>
      </w:r>
      <w:r w:rsidR="008030F9">
        <w:rPr>
          <w:rFonts w:ascii="Times New Roman" w:eastAsia="Times New Roman" w:hAnsi="Times New Roman" w:cs="Times New Roman"/>
        </w:rPr>
        <w:t>4</w:t>
      </w:r>
      <w:r w:rsidR="00D533C1">
        <w:rPr>
          <w:rFonts w:ascii="Times New Roman" w:eastAsia="Times New Roman" w:hAnsi="Times New Roman" w:cs="Times New Roman"/>
        </w:rPr>
        <w:t>A</w:t>
      </w:r>
      <w:r>
        <w:rPr>
          <w:rFonts w:ascii="Times New Roman" w:eastAsia="Times New Roman" w:hAnsi="Times New Roman" w:cs="Times New Roman"/>
        </w:rPr>
        <w:t>). Fresh fish was most strongly predicted by the interaction between marine and inland water, such that the highest probability of consumption was predicted for inland households distant from marine coastlines (86% [6</w:t>
      </w:r>
      <w:r w:rsidR="00E35A54">
        <w:rPr>
          <w:rFonts w:ascii="Times New Roman" w:eastAsia="Times New Roman" w:hAnsi="Times New Roman" w:cs="Times New Roman"/>
        </w:rPr>
        <w:t>4</w:t>
      </w:r>
      <w:r>
        <w:rPr>
          <w:rFonts w:ascii="Times New Roman" w:eastAsia="Times New Roman" w:hAnsi="Times New Roman" w:cs="Times New Roman"/>
        </w:rPr>
        <w:t>-9</w:t>
      </w:r>
      <w:r w:rsidR="00E35A54">
        <w:rPr>
          <w:rFonts w:ascii="Times New Roman" w:eastAsia="Times New Roman" w:hAnsi="Times New Roman" w:cs="Times New Roman"/>
        </w:rPr>
        <w:t>9</w:t>
      </w:r>
      <w:r>
        <w:rPr>
          <w:rFonts w:ascii="Times New Roman" w:eastAsia="Times New Roman" w:hAnsi="Times New Roman" w:cs="Times New Roman"/>
        </w:rPr>
        <w:t>%]) (Fig</w:t>
      </w:r>
      <w:r w:rsidR="007A133F">
        <w:rPr>
          <w:rFonts w:ascii="Times New Roman" w:eastAsia="Times New Roman" w:hAnsi="Times New Roman" w:cs="Times New Roman"/>
        </w:rPr>
        <w:t xml:space="preserve">. </w:t>
      </w:r>
      <w:r>
        <w:rPr>
          <w:rFonts w:ascii="Times New Roman" w:eastAsia="Times New Roman" w:hAnsi="Times New Roman" w:cs="Times New Roman"/>
        </w:rPr>
        <w:t xml:space="preserve">S7). Less than 1% of households were in these inland fresh fish hotspots, primarily those near Lake Victoria. The probability of fresh fish consumption declined with increasing distance from inland water, </w:t>
      </w:r>
      <w:r w:rsidR="008A050F">
        <w:rPr>
          <w:rFonts w:ascii="Times New Roman" w:eastAsia="Times New Roman" w:hAnsi="Times New Roman" w:cs="Times New Roman"/>
        </w:rPr>
        <w:t xml:space="preserve">reflecting the importance of large waterbodies, such as the </w:t>
      </w:r>
      <w:r w:rsidR="00A37A78">
        <w:rPr>
          <w:rFonts w:ascii="Times New Roman" w:eastAsia="Times New Roman" w:hAnsi="Times New Roman" w:cs="Times New Roman"/>
        </w:rPr>
        <w:t xml:space="preserve">African </w:t>
      </w:r>
      <w:r w:rsidR="008A050F">
        <w:rPr>
          <w:rFonts w:ascii="Times New Roman" w:eastAsia="Times New Roman" w:hAnsi="Times New Roman" w:cs="Times New Roman"/>
        </w:rPr>
        <w:t>Great Lakes, in producing food</w:t>
      </w:r>
      <w:r w:rsidR="007A334B">
        <w:rPr>
          <w:rFonts w:ascii="Times New Roman" w:eastAsia="Times New Roman" w:hAnsi="Times New Roman" w:cs="Times New Roman"/>
        </w:rPr>
        <w:t xml:space="preserve"> </w:t>
      </w:r>
      <w:r w:rsidR="007A334B">
        <w:rPr>
          <w:rFonts w:ascii="Times New Roman" w:eastAsia="Times New Roman" w:hAnsi="Times New Roman" w:cs="Times New Roman"/>
        </w:rPr>
        <w:fldChar w:fldCharType="begin" w:fldLock="1"/>
      </w:r>
      <w:r w:rsidR="007A334B">
        <w:rPr>
          <w:rFonts w:ascii="Times New Roman" w:eastAsia="Times New Roman" w:hAnsi="Times New Roman" w:cs="Times New Roman"/>
        </w:rPr>
        <w:instrText>ADDIN paperpile_citation &lt;clusterId&gt;L592Z658O149S733&lt;/clusterId&gt;&lt;metadata&gt;&lt;citation&gt;&lt;id&gt;5A7AF518B6E811EF8EA63C050994A344&lt;/id&gt;&lt;/citation&gt;&lt;/metadata&gt;&lt;data&gt;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&lt;/data&gt; \* MERGEFORMAT</w:instrText>
      </w:r>
      <w:r w:rsidR="007A334B">
        <w:rPr>
          <w:rFonts w:ascii="Times New Roman" w:eastAsia="Times New Roman" w:hAnsi="Times New Roman" w:cs="Times New Roman"/>
        </w:rPr>
        <w:fldChar w:fldCharType="separate"/>
      </w:r>
      <w:r w:rsidR="007A334B">
        <w:rPr>
          <w:rFonts w:ascii="Times New Roman" w:eastAsia="Times New Roman" w:hAnsi="Times New Roman" w:cs="Times New Roman"/>
          <w:noProof/>
        </w:rPr>
        <w:t>(19)</w:t>
      </w:r>
      <w:r w:rsidR="007A334B">
        <w:rPr>
          <w:rFonts w:ascii="Times New Roman" w:eastAsia="Times New Roman" w:hAnsi="Times New Roman" w:cs="Times New Roman"/>
        </w:rPr>
        <w:fldChar w:fldCharType="end"/>
      </w:r>
      <w:r>
        <w:rPr>
          <w:rFonts w:ascii="Times New Roman" w:eastAsia="Times New Roman" w:hAnsi="Times New Roman" w:cs="Times New Roman"/>
        </w:rPr>
        <w:t xml:space="preserve">. Household wealth also had a strong positive effect on probability of fish consumption, with the wealthiest households over </w:t>
      </w:r>
      <w:r w:rsidR="002F418A">
        <w:rPr>
          <w:rFonts w:ascii="Times New Roman" w:eastAsia="Times New Roman" w:hAnsi="Times New Roman" w:cs="Times New Roman"/>
        </w:rPr>
        <w:t xml:space="preserve">four </w:t>
      </w:r>
      <w:r>
        <w:rPr>
          <w:rFonts w:ascii="Times New Roman" w:eastAsia="Times New Roman" w:hAnsi="Times New Roman" w:cs="Times New Roman"/>
        </w:rPr>
        <w:t xml:space="preserve">times more likely to consume fresh fish than the poorest households (wealthiest = </w:t>
      </w:r>
      <w:r w:rsidR="002F418A">
        <w:rPr>
          <w:rFonts w:ascii="Times New Roman" w:eastAsia="Times New Roman" w:hAnsi="Times New Roman" w:cs="Times New Roman"/>
        </w:rPr>
        <w:t>85</w:t>
      </w:r>
      <w:r>
        <w:rPr>
          <w:rFonts w:ascii="Times New Roman" w:eastAsia="Times New Roman" w:hAnsi="Times New Roman" w:cs="Times New Roman"/>
        </w:rPr>
        <w:t>% [</w:t>
      </w:r>
      <w:r w:rsidR="002F418A">
        <w:rPr>
          <w:rFonts w:ascii="Times New Roman" w:eastAsia="Times New Roman" w:hAnsi="Times New Roman" w:cs="Times New Roman"/>
        </w:rPr>
        <w:t>63</w:t>
      </w:r>
      <w:r>
        <w:rPr>
          <w:rFonts w:ascii="Times New Roman" w:eastAsia="Times New Roman" w:hAnsi="Times New Roman" w:cs="Times New Roman"/>
        </w:rPr>
        <w:t xml:space="preserve">-99%]; poorest = </w:t>
      </w:r>
      <w:r w:rsidR="002F418A">
        <w:rPr>
          <w:rFonts w:ascii="Times New Roman" w:eastAsia="Times New Roman" w:hAnsi="Times New Roman" w:cs="Times New Roman"/>
        </w:rPr>
        <w:t>19</w:t>
      </w:r>
      <w:r>
        <w:rPr>
          <w:rFonts w:ascii="Times New Roman" w:eastAsia="Times New Roman" w:hAnsi="Times New Roman" w:cs="Times New Roman"/>
        </w:rPr>
        <w:t>% [</w:t>
      </w:r>
      <w:r w:rsidR="002F418A">
        <w:rPr>
          <w:rFonts w:ascii="Times New Roman" w:eastAsia="Times New Roman" w:hAnsi="Times New Roman" w:cs="Times New Roman"/>
        </w:rPr>
        <w:t>4</w:t>
      </w:r>
      <w:r>
        <w:rPr>
          <w:rFonts w:ascii="Times New Roman" w:eastAsia="Times New Roman" w:hAnsi="Times New Roman" w:cs="Times New Roman"/>
        </w:rPr>
        <w:t>-4</w:t>
      </w:r>
      <w:r w:rsidR="002F418A">
        <w:rPr>
          <w:rFonts w:ascii="Times New Roman" w:eastAsia="Times New Roman" w:hAnsi="Times New Roman" w:cs="Times New Roman"/>
        </w:rPr>
        <w:t>8</w:t>
      </w:r>
      <w:r>
        <w:rPr>
          <w:rFonts w:ascii="Times New Roman" w:eastAsia="Times New Roman" w:hAnsi="Times New Roman" w:cs="Times New Roman"/>
        </w:rPr>
        <w:t xml:space="preserve">%]) (Figs. </w:t>
      </w:r>
      <w:r w:rsidR="00F97FBC">
        <w:rPr>
          <w:rFonts w:ascii="Times New Roman" w:eastAsia="Times New Roman" w:hAnsi="Times New Roman" w:cs="Times New Roman"/>
        </w:rPr>
        <w:t>3</w:t>
      </w:r>
      <w:r w:rsidR="0037022C">
        <w:rPr>
          <w:rFonts w:ascii="Times New Roman" w:eastAsia="Times New Roman" w:hAnsi="Times New Roman" w:cs="Times New Roman"/>
        </w:rPr>
        <w:t>B</w:t>
      </w:r>
      <w:r>
        <w:rPr>
          <w:rFonts w:ascii="Times New Roman" w:eastAsia="Times New Roman" w:hAnsi="Times New Roman" w:cs="Times New Roman"/>
        </w:rPr>
        <w:t>,</w:t>
      </w:r>
      <w:r w:rsidR="00F97FBC">
        <w:rPr>
          <w:rFonts w:ascii="Times New Roman" w:eastAsia="Times New Roman" w:hAnsi="Times New Roman" w:cs="Times New Roman"/>
        </w:rPr>
        <w:t xml:space="preserve"> 4</w:t>
      </w:r>
      <w:r>
        <w:rPr>
          <w:rFonts w:ascii="Times New Roman" w:eastAsia="Times New Roman" w:hAnsi="Times New Roman" w:cs="Times New Roman"/>
        </w:rPr>
        <w:t xml:space="preserve">). Poorer households were </w:t>
      </w:r>
      <w:r w:rsidR="002F418A">
        <w:rPr>
          <w:rFonts w:ascii="Times New Roman" w:eastAsia="Times New Roman" w:hAnsi="Times New Roman" w:cs="Times New Roman"/>
        </w:rPr>
        <w:t>less</w:t>
      </w:r>
      <w:r>
        <w:rPr>
          <w:rFonts w:ascii="Times New Roman" w:eastAsia="Times New Roman" w:hAnsi="Times New Roman" w:cs="Times New Roman"/>
        </w:rPr>
        <w:t xml:space="preserve"> likely to consume dried fish (</w:t>
      </w:r>
      <w:r w:rsidR="002F418A">
        <w:rPr>
          <w:rFonts w:ascii="Times New Roman" w:eastAsia="Times New Roman" w:hAnsi="Times New Roman" w:cs="Times New Roman"/>
        </w:rPr>
        <w:t>36</w:t>
      </w:r>
      <w:r>
        <w:rPr>
          <w:rFonts w:ascii="Times New Roman" w:eastAsia="Times New Roman" w:hAnsi="Times New Roman" w:cs="Times New Roman"/>
        </w:rPr>
        <w:t>% [</w:t>
      </w:r>
      <w:r w:rsidR="002F418A">
        <w:rPr>
          <w:rFonts w:ascii="Times New Roman" w:eastAsia="Times New Roman" w:hAnsi="Times New Roman" w:cs="Times New Roman"/>
        </w:rPr>
        <w:t>19</w:t>
      </w:r>
      <w:r>
        <w:rPr>
          <w:rFonts w:ascii="Times New Roman" w:eastAsia="Times New Roman" w:hAnsi="Times New Roman" w:cs="Times New Roman"/>
        </w:rPr>
        <w:t>-</w:t>
      </w:r>
      <w:r w:rsidR="002F418A">
        <w:rPr>
          <w:rFonts w:ascii="Times New Roman" w:eastAsia="Times New Roman" w:hAnsi="Times New Roman" w:cs="Times New Roman"/>
        </w:rPr>
        <w:t>53</w:t>
      </w:r>
      <w:r>
        <w:rPr>
          <w:rFonts w:ascii="Times New Roman" w:eastAsia="Times New Roman" w:hAnsi="Times New Roman" w:cs="Times New Roman"/>
        </w:rPr>
        <w:t>%]) than the wealthiest (</w:t>
      </w:r>
      <w:r w:rsidR="002F418A">
        <w:rPr>
          <w:rFonts w:ascii="Times New Roman" w:eastAsia="Times New Roman" w:hAnsi="Times New Roman" w:cs="Times New Roman"/>
        </w:rPr>
        <w:t>73</w:t>
      </w:r>
      <w:r>
        <w:rPr>
          <w:rFonts w:ascii="Times New Roman" w:eastAsia="Times New Roman" w:hAnsi="Times New Roman" w:cs="Times New Roman"/>
        </w:rPr>
        <w:t>% [</w:t>
      </w:r>
      <w:r w:rsidR="002F418A">
        <w:rPr>
          <w:rFonts w:ascii="Times New Roman" w:eastAsia="Times New Roman" w:hAnsi="Times New Roman" w:cs="Times New Roman"/>
        </w:rPr>
        <w:t>57</w:t>
      </w:r>
      <w:r>
        <w:rPr>
          <w:rFonts w:ascii="Times New Roman" w:eastAsia="Times New Roman" w:hAnsi="Times New Roman" w:cs="Times New Roman"/>
        </w:rPr>
        <w:t>-</w:t>
      </w:r>
      <w:r w:rsidR="002F418A">
        <w:rPr>
          <w:rFonts w:ascii="Times New Roman" w:eastAsia="Times New Roman" w:hAnsi="Times New Roman" w:cs="Times New Roman"/>
        </w:rPr>
        <w:t>88</w:t>
      </w:r>
      <w:r>
        <w:rPr>
          <w:rFonts w:ascii="Times New Roman" w:eastAsia="Times New Roman" w:hAnsi="Times New Roman" w:cs="Times New Roman"/>
        </w:rPr>
        <w:t xml:space="preserve">%]), though this wealth effect was weaker than for fresh fish. </w:t>
      </w:r>
      <w:r w:rsidR="00845F7F">
        <w:rPr>
          <w:rFonts w:ascii="Times New Roman" w:eastAsia="Times New Roman" w:hAnsi="Times New Roman" w:cs="Times New Roman"/>
        </w:rPr>
        <w:t xml:space="preserve">While we did not directly model </w:t>
      </w:r>
      <w:r w:rsidR="00A37A78">
        <w:rPr>
          <w:rFonts w:ascii="Times New Roman" w:eastAsia="Times New Roman" w:hAnsi="Times New Roman" w:cs="Times New Roman"/>
        </w:rPr>
        <w:t>the influence of food prices</w:t>
      </w:r>
      <w:r w:rsidR="00845F7F">
        <w:rPr>
          <w:rFonts w:ascii="Times New Roman" w:eastAsia="Times New Roman" w:hAnsi="Times New Roman" w:cs="Times New Roman"/>
        </w:rPr>
        <w:t xml:space="preserve"> on fish consumption, tropical aquatic foods can be more affordable than other animal-source foods</w:t>
      </w:r>
      <w:r w:rsidR="00A37A78">
        <w:rPr>
          <w:rFonts w:ascii="Times New Roman" w:eastAsia="Times New Roman" w:hAnsi="Times New Roman" w:cs="Times New Roman"/>
        </w:rPr>
        <w:t xml:space="preserve">, especially in </w:t>
      </w:r>
      <w:r w:rsidR="00195DED">
        <w:rPr>
          <w:rFonts w:ascii="Times New Roman" w:eastAsia="Times New Roman" w:hAnsi="Times New Roman" w:cs="Times New Roman"/>
        </w:rPr>
        <w:t>East and West</w:t>
      </w:r>
      <w:r w:rsidR="00A37A78">
        <w:rPr>
          <w:rFonts w:ascii="Times New Roman" w:eastAsia="Times New Roman" w:hAnsi="Times New Roman" w:cs="Times New Roman"/>
        </w:rPr>
        <w:t xml:space="preserve"> Africa</w:t>
      </w:r>
      <w:r w:rsidR="001C2B35">
        <w:rPr>
          <w:rFonts w:ascii="Times New Roman" w:eastAsia="Times New Roman" w:hAnsi="Times New Roman" w:cs="Times New Roman"/>
        </w:rPr>
        <w:t xml:space="preserve"> and South East Asia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E912R388N649L463&lt;/clusterId&gt;&lt;metadata&gt;&lt;citation&gt;&lt;id&gt;854a7541-a477-4825-b863-19b7928eac5d&lt;/id&gt;&lt;/citation&gt;&lt;/metadata&gt;&lt;data&gt;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&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(59)</w:t>
      </w:r>
      <w:r w:rsidR="001C2B35">
        <w:rPr>
          <w:rFonts w:ascii="Times New Roman" w:eastAsia="Times New Roman" w:hAnsi="Times New Roman" w:cs="Times New Roman"/>
        </w:rPr>
        <w:fldChar w:fldCharType="end"/>
      </w:r>
      <w:r w:rsidR="00C35651">
        <w:rPr>
          <w:rFonts w:ascii="Times New Roman" w:eastAsia="Times New Roman" w:hAnsi="Times New Roman" w:cs="Times New Roman"/>
        </w:rPr>
        <w:t>, and</w:t>
      </w:r>
      <w:r w:rsidR="00B8334B">
        <w:rPr>
          <w:rFonts w:ascii="Times New Roman" w:eastAsia="Times New Roman" w:hAnsi="Times New Roman" w:cs="Times New Roman"/>
        </w:rPr>
        <w:t xml:space="preserve"> </w:t>
      </w:r>
      <w:r w:rsidR="00C35651">
        <w:rPr>
          <w:rFonts w:ascii="Times New Roman" w:eastAsia="Times New Roman" w:hAnsi="Times New Roman" w:cs="Times New Roman"/>
        </w:rPr>
        <w:t>s</w:t>
      </w:r>
      <w:r w:rsidR="00845F7F">
        <w:rPr>
          <w:rFonts w:ascii="Times New Roman" w:eastAsia="Times New Roman" w:hAnsi="Times New Roman" w:cs="Times New Roman"/>
        </w:rPr>
        <w:t>pecies that are dried</w:t>
      </w:r>
      <w:r w:rsidR="00A37A78">
        <w:rPr>
          <w:rFonts w:ascii="Times New Roman" w:eastAsia="Times New Roman" w:hAnsi="Times New Roman" w:cs="Times New Roman"/>
        </w:rPr>
        <w:t>, particularly small pelagic</w:t>
      </w:r>
      <w:r w:rsidR="001C2B35">
        <w:rPr>
          <w:rFonts w:ascii="Times New Roman" w:eastAsia="Times New Roman" w:hAnsi="Times New Roman" w:cs="Times New Roman"/>
        </w:rPr>
        <w:t xml:space="preserve"> fishes</w:t>
      </w:r>
      <w:r w:rsidR="00A37A78">
        <w:rPr>
          <w:rFonts w:ascii="Times New Roman" w:eastAsia="Times New Roman" w:hAnsi="Times New Roman" w:cs="Times New Roman"/>
        </w:rPr>
        <w:t>,</w:t>
      </w:r>
      <w:r w:rsidR="00845F7F">
        <w:rPr>
          <w:rFonts w:ascii="Times New Roman" w:eastAsia="Times New Roman" w:hAnsi="Times New Roman" w:cs="Times New Roman"/>
        </w:rPr>
        <w:t xml:space="preserve"> are typically more affordable than fresh fishes</w:t>
      </w:r>
      <w:r w:rsidR="001C2B35">
        <w:rPr>
          <w:rFonts w:ascii="Times New Roman" w:eastAsia="Times New Roman" w:hAnsi="Times New Roman" w:cs="Times New Roman"/>
        </w:rPr>
        <w:t xml:space="preserve"> </w:t>
      </w:r>
      <w:r w:rsidR="001C2B35">
        <w:rPr>
          <w:rFonts w:ascii="Times New Roman" w:eastAsia="Times New Roman" w:hAnsi="Times New Roman" w:cs="Times New Roman"/>
        </w:rPr>
        <w:fldChar w:fldCharType="begin" w:fldLock="1"/>
      </w:r>
      <w:r w:rsidR="001C2B35">
        <w:rPr>
          <w:rFonts w:ascii="Times New Roman" w:eastAsia="Times New Roman" w:hAnsi="Times New Roman" w:cs="Times New Roman"/>
        </w:rPr>
        <w:instrText>ADDIN paperpile_citation &lt;clusterId&gt;Y441M797I288G882&lt;/clusterId&gt;&lt;metadata&gt;&lt;citation&gt;&lt;id&gt;e557b2c7-e286-4e3d-ac27-8c32f429d64e&lt;/id&gt;&lt;/citation&gt;&lt;/metadata&gt;&lt;data&gt;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&lt;/data&gt; \* MERGEFORMAT</w:instrText>
      </w:r>
      <w:r w:rsidR="001C2B35">
        <w:rPr>
          <w:rFonts w:ascii="Times New Roman" w:eastAsia="Times New Roman" w:hAnsi="Times New Roman" w:cs="Times New Roman"/>
        </w:rPr>
        <w:fldChar w:fldCharType="separate"/>
      </w:r>
      <w:r w:rsidR="001C2B35">
        <w:rPr>
          <w:rFonts w:ascii="Times New Roman" w:eastAsia="Times New Roman" w:hAnsi="Times New Roman" w:cs="Times New Roman"/>
          <w:noProof/>
        </w:rPr>
        <w:t>(60)</w:t>
      </w:r>
      <w:r w:rsidR="001C2B35">
        <w:rPr>
          <w:rFonts w:ascii="Times New Roman" w:eastAsia="Times New Roman" w:hAnsi="Times New Roman" w:cs="Times New Roman"/>
        </w:rPr>
        <w:fldChar w:fldCharType="end"/>
      </w:r>
      <w:r w:rsidR="00C35651">
        <w:rPr>
          <w:rFonts w:ascii="Times New Roman" w:eastAsia="Times New Roman" w:hAnsi="Times New Roman" w:cs="Times New Roman"/>
        </w:rPr>
        <w:t xml:space="preserve">. </w:t>
      </w:r>
      <w:r w:rsidR="00845F7F">
        <w:rPr>
          <w:rFonts w:ascii="Times New Roman" w:eastAsia="Times New Roman" w:hAnsi="Times New Roman" w:cs="Times New Roman"/>
        </w:rPr>
        <w:t xml:space="preserve">Lower prices likely explain why poorer households </w:t>
      </w:r>
      <w:r>
        <w:rPr>
          <w:rFonts w:ascii="Times New Roman" w:eastAsia="Times New Roman" w:hAnsi="Times New Roman" w:cs="Times New Roman"/>
        </w:rPr>
        <w:t xml:space="preserve">were more likely to </w:t>
      </w:r>
      <w:r w:rsidR="00EC64E3">
        <w:rPr>
          <w:rFonts w:ascii="Times New Roman" w:eastAsia="Times New Roman" w:hAnsi="Times New Roman" w:cs="Times New Roman"/>
        </w:rPr>
        <w:t xml:space="preserve">consume </w:t>
      </w:r>
      <w:r w:rsidR="00845F7F">
        <w:rPr>
          <w:rFonts w:ascii="Times New Roman" w:eastAsia="Times New Roman" w:hAnsi="Times New Roman" w:cs="Times New Roman"/>
        </w:rPr>
        <w:t xml:space="preserve">dried </w:t>
      </w:r>
      <w:r w:rsidR="00EC64E3">
        <w:rPr>
          <w:rFonts w:ascii="Times New Roman" w:eastAsia="Times New Roman" w:hAnsi="Times New Roman" w:cs="Times New Roman"/>
        </w:rPr>
        <w:t xml:space="preserve">than fresh </w:t>
      </w:r>
      <w:r w:rsidR="00845F7F">
        <w:rPr>
          <w:rFonts w:ascii="Times New Roman" w:eastAsia="Times New Roman" w:hAnsi="Times New Roman" w:cs="Times New Roman"/>
        </w:rPr>
        <w:t>fish</w:t>
      </w:r>
      <w:r w:rsidR="009F75CE">
        <w:rPr>
          <w:rFonts w:ascii="Times New Roman" w:eastAsia="Times New Roman" w:hAnsi="Times New Roman" w:cs="Times New Roman"/>
        </w:rPr>
        <w:t xml:space="preserve">, whereas wealthier households </w:t>
      </w:r>
      <w:r>
        <w:rPr>
          <w:rFonts w:ascii="Times New Roman" w:eastAsia="Times New Roman" w:hAnsi="Times New Roman" w:cs="Times New Roman"/>
        </w:rPr>
        <w:t xml:space="preserve">were more likely to </w:t>
      </w:r>
      <w:r w:rsidR="009F75CE">
        <w:rPr>
          <w:rFonts w:ascii="Times New Roman" w:eastAsia="Times New Roman" w:hAnsi="Times New Roman" w:cs="Times New Roman"/>
        </w:rPr>
        <w:t>consume both products (Fig. S8)</w:t>
      </w:r>
      <w:r w:rsidR="00845F7F">
        <w:rPr>
          <w:rFonts w:ascii="Times New Roman" w:eastAsia="Times New Roman" w:hAnsi="Times New Roman" w:cs="Times New Roman"/>
        </w:rPr>
        <w:t>. Further research on market prices of dried fish could be used to inform economic models for dried and fresh fish products</w:t>
      </w:r>
      <w:r w:rsidR="001544C3">
        <w:rPr>
          <w:rFonts w:ascii="Times New Roman" w:eastAsia="Times New Roman" w:hAnsi="Times New Roman" w:cs="Times New Roman"/>
        </w:rPr>
        <w:t xml:space="preserve"> </w:t>
      </w:r>
      <w:r w:rsidR="001544C3">
        <w:rPr>
          <w:rFonts w:ascii="Times New Roman" w:eastAsia="Times New Roman" w:hAnsi="Times New Roman" w:cs="Times New Roman"/>
        </w:rPr>
        <w:fldChar w:fldCharType="begin" w:fldLock="1"/>
      </w:r>
      <w:r w:rsidR="001544C3">
        <w:rPr>
          <w:rFonts w:ascii="Times New Roman" w:eastAsia="Times New Roman" w:hAnsi="Times New Roman" w:cs="Times New Roman"/>
        </w:rPr>
        <w:instrText>ADDIN paperpile_citation &lt;clusterId&gt;S261G228C698Z322&lt;/clusterId&gt;&lt;metadata&gt;&lt;citation&gt;&lt;id&gt;f31543bb-b054-433d-847f-68ef95d3a663&lt;/id&gt;&lt;/citation&gt;&lt;/metadata&gt;&lt;data&gt;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&lt;/data&gt; \* MERGEFORMAT</w:instrText>
      </w:r>
      <w:r w:rsidR="001544C3">
        <w:rPr>
          <w:rFonts w:ascii="Times New Roman" w:eastAsia="Times New Roman" w:hAnsi="Times New Roman" w:cs="Times New Roman"/>
        </w:rPr>
        <w:fldChar w:fldCharType="separate"/>
      </w:r>
      <w:r w:rsidR="001C2B35">
        <w:rPr>
          <w:rFonts w:ascii="Times New Roman" w:eastAsia="Times New Roman" w:hAnsi="Times New Roman" w:cs="Times New Roman"/>
          <w:noProof/>
        </w:rPr>
        <w:t>(61)</w:t>
      </w:r>
      <w:r w:rsidR="001544C3">
        <w:rPr>
          <w:rFonts w:ascii="Times New Roman" w:eastAsia="Times New Roman" w:hAnsi="Times New Roman" w:cs="Times New Roman"/>
        </w:rPr>
        <w:fldChar w:fldCharType="end"/>
      </w:r>
      <w:r w:rsidR="00845F7F">
        <w:rPr>
          <w:rFonts w:ascii="Times New Roman" w:eastAsia="Times New Roman" w:hAnsi="Times New Roman" w:cs="Times New Roman"/>
        </w:rPr>
        <w:t xml:space="preserve">, </w:t>
      </w:r>
      <w:r w:rsidR="00EC64E3">
        <w:rPr>
          <w:rFonts w:ascii="Times New Roman" w:eastAsia="Times New Roman" w:hAnsi="Times New Roman" w:cs="Times New Roman"/>
        </w:rPr>
        <w:t xml:space="preserve">developing understanding </w:t>
      </w:r>
      <w:r w:rsidR="00845F7F">
        <w:rPr>
          <w:rFonts w:ascii="Times New Roman" w:eastAsia="Times New Roman" w:hAnsi="Times New Roman" w:cs="Times New Roman"/>
        </w:rPr>
        <w:t>on how fish price</w:t>
      </w:r>
      <w:r w:rsidR="00A37A78">
        <w:rPr>
          <w:rFonts w:ascii="Times New Roman" w:eastAsia="Times New Roman" w:hAnsi="Times New Roman" w:cs="Times New Roman"/>
        </w:rPr>
        <w:t>s</w:t>
      </w:r>
      <w:r w:rsidR="00845F7F">
        <w:rPr>
          <w:rFonts w:ascii="Times New Roman" w:eastAsia="Times New Roman" w:hAnsi="Times New Roman" w:cs="Times New Roman"/>
        </w:rPr>
        <w:t xml:space="preserve"> may respond to changes in demand, market composition, and catch supply.</w:t>
      </w:r>
    </w:p>
    <w:p w14:paraId="03E39A9C" w14:textId="77777777" w:rsidR="00845F7F" w:rsidRDefault="00845F7F">
      <w:pPr>
        <w:rPr>
          <w:rFonts w:ascii="Times New Roman" w:eastAsia="Times New Roman" w:hAnsi="Times New Roman" w:cs="Times New Roman"/>
        </w:rPr>
      </w:pPr>
    </w:p>
    <w:p w14:paraId="3D054FEB" w14:textId="049A9E8D" w:rsidR="001D3834" w:rsidRDefault="00577AE1">
      <w:pPr>
        <w:rPr>
          <w:rFonts w:ascii="Times New Roman" w:eastAsia="Times New Roman" w:hAnsi="Times New Roman" w:cs="Times New Roman"/>
        </w:rPr>
      </w:pPr>
      <w:r>
        <w:rPr>
          <w:rFonts w:ascii="Times New Roman" w:eastAsia="Times New Roman" w:hAnsi="Times New Roman" w:cs="Times New Roman"/>
        </w:rPr>
        <w:t xml:space="preserve">The probability of fish consumption also decreased as travel time to urban </w:t>
      </w:r>
      <w:r w:rsidR="00677C21">
        <w:rPr>
          <w:rFonts w:ascii="Times New Roman" w:eastAsia="Times New Roman" w:hAnsi="Times New Roman" w:cs="Times New Roman"/>
        </w:rPr>
        <w:t>centres</w:t>
      </w:r>
      <w:r w:rsidR="00134215">
        <w:rPr>
          <w:rFonts w:ascii="Times New Roman" w:eastAsia="Times New Roman" w:hAnsi="Times New Roman" w:cs="Times New Roman"/>
        </w:rPr>
        <w:t xml:space="preserve"> </w:t>
      </w:r>
      <w:r>
        <w:rPr>
          <w:rFonts w:ascii="Times New Roman" w:eastAsia="Times New Roman" w:hAnsi="Times New Roman" w:cs="Times New Roman"/>
        </w:rPr>
        <w:t xml:space="preserve">increased, but at a faster rate for dried fish (Fig. </w:t>
      </w:r>
      <w:r w:rsidR="00F97FBC">
        <w:rPr>
          <w:rFonts w:ascii="Times New Roman" w:eastAsia="Times New Roman" w:hAnsi="Times New Roman" w:cs="Times New Roman"/>
        </w:rPr>
        <w:t>3</w:t>
      </w:r>
      <w:r w:rsidR="007461FB">
        <w:rPr>
          <w:rFonts w:ascii="Times New Roman" w:eastAsia="Times New Roman" w:hAnsi="Times New Roman" w:cs="Times New Roman"/>
        </w:rPr>
        <w:t>B</w:t>
      </w:r>
      <w:r>
        <w:rPr>
          <w:rFonts w:ascii="Times New Roman" w:eastAsia="Times New Roman" w:hAnsi="Times New Roman" w:cs="Times New Roman"/>
        </w:rPr>
        <w:t xml:space="preserve">), likely reflecting positive effects of market access on dietary diversity </w:t>
      </w:r>
      <w:r>
        <w:fldChar w:fldCharType="begin" w:fldLock="1"/>
      </w:r>
      <w:r w:rsidR="002B7F83">
        <w:instrText>ADDIN paperpile_citation &lt;clusterId&gt;D998K956G446D139&lt;/clusterId&gt;&lt;metadata&gt;&lt;citation&gt;&lt;id&gt;D352808E986411EF836747EF0894A344&lt;/id&gt;&lt;/citation&gt;&lt;citation&gt;&lt;id&gt;D6D11B12986411EFB1FF1CDAC86158D7&lt;/id&gt;&lt;/citation&gt;&lt;/metadata&gt;&lt;data&gt;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&lt;/data&gt; \* MERGEFORMAT</w:instrText>
      </w:r>
      <w:r>
        <w:fldChar w:fldCharType="separate"/>
      </w:r>
      <w:r w:rsidR="001C2B35">
        <w:rPr>
          <w:rFonts w:ascii="Times New Roman" w:eastAsia="Times New Roman" w:hAnsi="Times New Roman" w:cs="Times New Roman"/>
          <w:noProof/>
          <w:color w:val="000000"/>
        </w:rPr>
        <w:t>(62, 63)</w:t>
      </w:r>
      <w:r>
        <w:fldChar w:fldCharType="end"/>
      </w:r>
      <w:r>
        <w:rPr>
          <w:rFonts w:ascii="Times New Roman" w:eastAsia="Times New Roman" w:hAnsi="Times New Roman" w:cs="Times New Roman"/>
        </w:rPr>
        <w:t xml:space="preserve">. Fresh fish thus persisted relatively further from </w:t>
      </w:r>
      <w:r w:rsidR="00677C21">
        <w:rPr>
          <w:rFonts w:ascii="Times New Roman" w:eastAsia="Times New Roman" w:hAnsi="Times New Roman" w:cs="Times New Roman"/>
        </w:rPr>
        <w:t xml:space="preserve">urban centres </w:t>
      </w:r>
      <w:r>
        <w:rPr>
          <w:rFonts w:ascii="Times New Roman" w:eastAsia="Times New Roman" w:hAnsi="Times New Roman" w:cs="Times New Roman"/>
        </w:rPr>
        <w:t xml:space="preserve">(but at lower consumption than dried fish), possibly due to </w:t>
      </w:r>
      <w:r w:rsidR="008A050F">
        <w:rPr>
          <w:rFonts w:ascii="Times New Roman" w:eastAsia="Times New Roman" w:hAnsi="Times New Roman" w:cs="Times New Roman"/>
        </w:rPr>
        <w:t>rural access to rivers and smaller</w:t>
      </w:r>
      <w:r w:rsidR="00134215">
        <w:rPr>
          <w:rFonts w:ascii="Times New Roman" w:eastAsia="Times New Roman" w:hAnsi="Times New Roman" w:cs="Times New Roman"/>
        </w:rPr>
        <w:t xml:space="preserve"> temporal</w:t>
      </w:r>
      <w:r w:rsidR="008A050F">
        <w:rPr>
          <w:rFonts w:ascii="Times New Roman" w:eastAsia="Times New Roman" w:hAnsi="Times New Roman" w:cs="Times New Roman"/>
        </w:rPr>
        <w:t xml:space="preserve"> lakes</w:t>
      </w:r>
      <w:r w:rsidR="00134215">
        <w:rPr>
          <w:rFonts w:ascii="Times New Roman" w:eastAsia="Times New Roman" w:hAnsi="Times New Roman" w:cs="Times New Roman"/>
        </w:rPr>
        <w:t xml:space="preserve"> and wetlands</w:t>
      </w:r>
      <w:r w:rsidR="008A050F">
        <w:rPr>
          <w:rFonts w:ascii="Times New Roman" w:eastAsia="Times New Roman" w:hAnsi="Times New Roman" w:cs="Times New Roman"/>
        </w:rPr>
        <w:t xml:space="preserve"> that were not captured in our freshwater distance variable (Methods)</w:t>
      </w:r>
      <w:r>
        <w:rPr>
          <w:rFonts w:ascii="Times New Roman" w:eastAsia="Times New Roman" w:hAnsi="Times New Roman" w:cs="Times New Roman"/>
        </w:rPr>
        <w:t>. As LSMS surveys did not record fish species</w:t>
      </w:r>
      <w:r w:rsidR="003F2E2C">
        <w:rPr>
          <w:rFonts w:ascii="Times New Roman" w:eastAsia="Times New Roman" w:hAnsi="Times New Roman" w:cs="Times New Roman"/>
        </w:rPr>
        <w:t xml:space="preserve"> or production sources (wild/farmed)</w:t>
      </w:r>
      <w:r>
        <w:rPr>
          <w:rFonts w:ascii="Times New Roman" w:eastAsia="Times New Roman" w:hAnsi="Times New Roman" w:cs="Times New Roman"/>
        </w:rPr>
        <w:t xml:space="preserve">, we assumed that dried fish were represented by our nutrient analysis (e.g., wild-caught, small-bodied pelagic fishes, reef-associated species), whereas fresh fish consumption was likely represented by different species and sources (e.g. larger-bodied species, frozen fish imports, aquaculture). </w:t>
      </w:r>
      <w:r w:rsidR="002A7227">
        <w:rPr>
          <w:rFonts w:ascii="Times New Roman" w:eastAsia="Times New Roman" w:hAnsi="Times New Roman" w:cs="Times New Roman"/>
        </w:rPr>
        <w:t>Household f</w:t>
      </w:r>
      <w:r w:rsidR="005275F2">
        <w:rPr>
          <w:rFonts w:ascii="Times New Roman" w:eastAsia="Times New Roman" w:hAnsi="Times New Roman" w:cs="Times New Roman"/>
        </w:rPr>
        <w:t>ish consumption</w:t>
      </w:r>
      <w:r w:rsidR="00823B9B">
        <w:rPr>
          <w:rFonts w:ascii="Times New Roman" w:eastAsia="Times New Roman" w:hAnsi="Times New Roman" w:cs="Times New Roman"/>
        </w:rPr>
        <w:t xml:space="preserve"> </w:t>
      </w:r>
      <w:r w:rsidR="005275F2">
        <w:rPr>
          <w:rFonts w:ascii="Times New Roman" w:eastAsia="Times New Roman" w:hAnsi="Times New Roman" w:cs="Times New Roman"/>
        </w:rPr>
        <w:t xml:space="preserve">may therefore correlate with fisheries production levels, suggesting that LSMS data could be used to explore </w:t>
      </w:r>
      <w:r w:rsidR="00134215">
        <w:rPr>
          <w:rFonts w:ascii="Times New Roman" w:eastAsia="Times New Roman" w:hAnsi="Times New Roman" w:cs="Times New Roman"/>
        </w:rPr>
        <w:t>influence</w:t>
      </w:r>
      <w:r w:rsidR="005275F2">
        <w:rPr>
          <w:rFonts w:ascii="Times New Roman" w:eastAsia="Times New Roman" w:hAnsi="Times New Roman" w:cs="Times New Roman"/>
        </w:rPr>
        <w:t xml:space="preserve"> of seasonality, fishery status, and fishing effort on diets. </w:t>
      </w:r>
      <w:r w:rsidR="007A334B">
        <w:rPr>
          <w:rFonts w:ascii="Times New Roman" w:eastAsia="Times New Roman" w:hAnsi="Times New Roman" w:cs="Times New Roman"/>
        </w:rPr>
        <w:t xml:space="preserve">Nevertheless, </w:t>
      </w:r>
      <w:r>
        <w:rPr>
          <w:rFonts w:ascii="Times New Roman" w:eastAsia="Times New Roman" w:hAnsi="Times New Roman" w:cs="Times New Roman"/>
        </w:rPr>
        <w:t>the widespread distribution and consumption of dried fish, from a smaller supply base</w:t>
      </w:r>
      <w:r w:rsidR="007A334B">
        <w:rPr>
          <w:rFonts w:ascii="Times New Roman" w:eastAsia="Times New Roman" w:hAnsi="Times New Roman" w:cs="Times New Roman"/>
        </w:rPr>
        <w:t xml:space="preserve"> than fresh</w:t>
      </w:r>
      <w:r w:rsidR="00592AB6">
        <w:rPr>
          <w:rFonts w:ascii="Times New Roman" w:eastAsia="Times New Roman" w:hAnsi="Times New Roman" w:cs="Times New Roman"/>
        </w:rPr>
        <w:t>,</w:t>
      </w:r>
      <w:r>
        <w:rPr>
          <w:rFonts w:ascii="Times New Roman" w:eastAsia="Times New Roman" w:hAnsi="Times New Roman" w:cs="Times New Roman"/>
        </w:rPr>
        <w:t xml:space="preserve"> further underlines the importance of </w:t>
      </w:r>
      <w:r w:rsidR="007A334B">
        <w:rPr>
          <w:rFonts w:ascii="Times New Roman" w:eastAsia="Times New Roman" w:hAnsi="Times New Roman" w:cs="Times New Roman"/>
        </w:rPr>
        <w:t>marine and inland</w:t>
      </w:r>
      <w:r>
        <w:rPr>
          <w:rFonts w:ascii="Times New Roman" w:eastAsia="Times New Roman" w:hAnsi="Times New Roman" w:cs="Times New Roman"/>
        </w:rPr>
        <w:t xml:space="preserve"> fisheries </w:t>
      </w:r>
      <w:r w:rsidR="00592AB6">
        <w:rPr>
          <w:rFonts w:ascii="Times New Roman" w:eastAsia="Times New Roman" w:hAnsi="Times New Roman" w:cs="Times New Roman"/>
        </w:rPr>
        <w:t>in supporting diet quality</w:t>
      </w:r>
      <w:r w:rsidR="003378B2">
        <w:rPr>
          <w:rFonts w:ascii="Times New Roman" w:eastAsia="Times New Roman" w:hAnsi="Times New Roman" w:cs="Times New Roman"/>
        </w:rPr>
        <w:t xml:space="preserve"> </w:t>
      </w:r>
      <w:r w:rsidR="003378B2">
        <w:rPr>
          <w:rFonts w:ascii="Times New Roman" w:eastAsia="Times New Roman" w:hAnsi="Times New Roman" w:cs="Times New Roman"/>
        </w:rPr>
        <w:fldChar w:fldCharType="begin" w:fldLock="1"/>
      </w:r>
      <w:r w:rsidR="003378B2">
        <w:rPr>
          <w:rFonts w:ascii="Times New Roman" w:eastAsia="Times New Roman" w:hAnsi="Times New Roman" w:cs="Times New Roman"/>
        </w:rPr>
        <w:instrText>ADDIN paperpile_citation &lt;clusterId&gt;T692A959W349T963&lt;/clusterId&gt;&lt;metadata&gt;&lt;citation&gt;&lt;id&gt;a1c95ab7-7e7c-4d33-bb9d-5d98ce3cd11b&lt;/id&gt;&lt;/citation&gt;&lt;/metadata&gt;&lt;data&gt;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&lt;/data&gt; \* MERGEFORMAT</w:instrText>
      </w:r>
      <w:r w:rsidR="003378B2">
        <w:rPr>
          <w:rFonts w:ascii="Times New Roman" w:eastAsia="Times New Roman" w:hAnsi="Times New Roman" w:cs="Times New Roman"/>
        </w:rPr>
        <w:fldChar w:fldCharType="separate"/>
      </w:r>
      <w:r w:rsidR="003378B2">
        <w:rPr>
          <w:rFonts w:ascii="Times New Roman" w:eastAsia="Times New Roman" w:hAnsi="Times New Roman" w:cs="Times New Roman"/>
          <w:noProof/>
        </w:rPr>
        <w:t>(64)</w:t>
      </w:r>
      <w:r w:rsidR="003378B2">
        <w:rPr>
          <w:rFonts w:ascii="Times New Roman" w:eastAsia="Times New Roman" w:hAnsi="Times New Roman" w:cs="Times New Roman"/>
        </w:rPr>
        <w:fldChar w:fldCharType="end"/>
      </w:r>
      <w:r w:rsidR="00592AB6">
        <w:rPr>
          <w:rFonts w:ascii="Times New Roman" w:eastAsia="Times New Roman" w:hAnsi="Times New Roman" w:cs="Times New Roman"/>
        </w:rPr>
        <w:t xml:space="preserve">, particularly for rural communities that may lack access to other animal-source foods </w:t>
      </w:r>
      <w:r w:rsidR="00592AB6">
        <w:rPr>
          <w:rFonts w:ascii="Times New Roman" w:eastAsia="Times New Roman" w:hAnsi="Times New Roman" w:cs="Times New Roman"/>
        </w:rPr>
        <w:fldChar w:fldCharType="begin" w:fldLock="1"/>
      </w:r>
      <w:r w:rsidR="00592AB6">
        <w:rPr>
          <w:rFonts w:ascii="Times New Roman" w:eastAsia="Times New Roman" w:hAnsi="Times New Roman" w:cs="Times New Roman"/>
        </w:rPr>
        <w:instrText>ADDIN paperpile_citation &lt;clusterId&gt;U538I688E978B689&lt;/clusterId&gt;&lt;metadata&gt;&lt;citation&gt;&lt;id&gt;49D6BACA015E11EF96B00CAC945E4932&lt;/id&gt;&lt;/citation&gt;&lt;/metadata&gt;&lt;data&gt;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&lt;/data&gt; \* MERGEFORMAT</w:instrText>
      </w:r>
      <w:r w:rsidR="00592AB6">
        <w:rPr>
          <w:rFonts w:ascii="Times New Roman" w:eastAsia="Times New Roman" w:hAnsi="Times New Roman" w:cs="Times New Roman"/>
        </w:rPr>
        <w:fldChar w:fldCharType="separate"/>
      </w:r>
      <w:r w:rsidR="00592AB6">
        <w:rPr>
          <w:rFonts w:ascii="Times New Roman" w:eastAsia="Times New Roman" w:hAnsi="Times New Roman" w:cs="Times New Roman"/>
          <w:noProof/>
        </w:rPr>
        <w:t>(31)</w:t>
      </w:r>
      <w:r w:rsidR="00592AB6">
        <w:rPr>
          <w:rFonts w:ascii="Times New Roman" w:eastAsia="Times New Roman" w:hAnsi="Times New Roman" w:cs="Times New Roman"/>
        </w:rPr>
        <w:fldChar w:fldCharType="end"/>
      </w:r>
      <w:r w:rsidR="00592AB6">
        <w:rPr>
          <w:rFonts w:ascii="Times New Roman" w:eastAsia="Times New Roman" w:hAnsi="Times New Roman" w:cs="Times New Roman"/>
        </w:rPr>
        <w:t>.</w:t>
      </w:r>
    </w:p>
    <w:p w14:paraId="7E3F8167" w14:textId="77777777" w:rsidR="00492D2E" w:rsidRDefault="00492D2E">
      <w:pPr>
        <w:rPr>
          <w:rFonts w:ascii="Times New Roman" w:eastAsia="Times New Roman" w:hAnsi="Times New Roman" w:cs="Times New Roman"/>
        </w:rPr>
      </w:pPr>
    </w:p>
    <w:p w14:paraId="4A0D28A6" w14:textId="1A43CC2E" w:rsidR="00492D2E" w:rsidRDefault="009624D4" w:rsidP="006D3E81">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5FCB383" wp14:editId="6B6128B7">
            <wp:extent cx="3949700" cy="4533900"/>
            <wp:effectExtent l="0" t="0" r="0" b="0"/>
            <wp:docPr id="1158387658" name="Picture 5" descr="A comparison of fish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87658" name="Picture 5" descr="A comparison of fish consumptio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949700" cy="4533900"/>
                    </a:xfrm>
                    <a:prstGeom prst="rect">
                      <a:avLst/>
                    </a:prstGeom>
                  </pic:spPr>
                </pic:pic>
              </a:graphicData>
            </a:graphic>
          </wp:inline>
        </w:drawing>
      </w:r>
    </w:p>
    <w:p w14:paraId="6C3F95C5" w14:textId="3AC129D7"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w:t>
      </w:r>
      <w:r w:rsidR="00F023AD">
        <w:rPr>
          <w:rFonts w:ascii="Times New Roman" w:eastAsia="Times New Roman" w:hAnsi="Times New Roman" w:cs="Times New Roman"/>
          <w:b/>
        </w:rPr>
        <w:t>3</w:t>
      </w:r>
      <w:r>
        <w:rPr>
          <w:rFonts w:ascii="Times New Roman" w:eastAsia="Times New Roman" w:hAnsi="Times New Roman" w:cs="Times New Roman"/>
          <w:b/>
        </w:rPr>
        <w:t xml:space="preserve"> | Drivers of dried fish consumption across six countries. </w:t>
      </w:r>
      <w:r>
        <w:rPr>
          <w:rFonts w:ascii="Times New Roman" w:eastAsia="Times New Roman" w:hAnsi="Times New Roman" w:cs="Times New Roman"/>
        </w:rPr>
        <w:t xml:space="preserve">Points are the median posterior effect size of covariates in dried and fresh fish consumption models, showing the probability of a household consuming fish for </w:t>
      </w:r>
      <w:r w:rsidR="00AA1EAB" w:rsidRPr="00AA1EAB">
        <w:rPr>
          <w:rFonts w:ascii="Times New Roman" w:eastAsia="Times New Roman" w:hAnsi="Times New Roman" w:cs="Times New Roman"/>
          <w:bCs/>
        </w:rPr>
        <w:t>A)</w:t>
      </w:r>
      <w:r>
        <w:rPr>
          <w:rFonts w:ascii="Times New Roman" w:eastAsia="Times New Roman" w:hAnsi="Times New Roman" w:cs="Times New Roman"/>
          <w:b/>
        </w:rPr>
        <w:t xml:space="preserve"> </w:t>
      </w:r>
      <w:r>
        <w:rPr>
          <w:rFonts w:ascii="Times New Roman" w:eastAsia="Times New Roman" w:hAnsi="Times New Roman" w:cs="Times New Roman"/>
        </w:rPr>
        <w:t xml:space="preserve">country intercepts and </w:t>
      </w:r>
      <w:r w:rsidR="00AA1EAB" w:rsidRPr="00AA1EAB">
        <w:rPr>
          <w:rFonts w:ascii="Times New Roman" w:eastAsia="Times New Roman" w:hAnsi="Times New Roman" w:cs="Times New Roman"/>
          <w:bCs/>
        </w:rPr>
        <w:t>B</w:t>
      </w:r>
      <w:r w:rsidR="00AA1EAB">
        <w:rPr>
          <w:rFonts w:ascii="Times New Roman" w:eastAsia="Times New Roman" w:hAnsi="Times New Roman" w:cs="Times New Roman"/>
          <w:b/>
        </w:rPr>
        <w:t>)</w:t>
      </w:r>
      <w:r>
        <w:rPr>
          <w:rFonts w:ascii="Times New Roman" w:eastAsia="Times New Roman" w:hAnsi="Times New Roman" w:cs="Times New Roman"/>
          <w:b/>
        </w:rPr>
        <w:t xml:space="preserve"> </w:t>
      </w:r>
      <w:r>
        <w:rPr>
          <w:rFonts w:ascii="Times New Roman" w:eastAsia="Times New Roman" w:hAnsi="Times New Roman" w:cs="Times New Roman"/>
        </w:rPr>
        <w:t>covariate effect sizes. Thick and thin lines are 50% and 95% highest posterior density intervals (HPDI), respectively.</w:t>
      </w:r>
    </w:p>
    <w:p w14:paraId="65286D2D" w14:textId="77777777" w:rsidR="00492D2E" w:rsidRDefault="00492D2E"/>
    <w:p w14:paraId="01509052" w14:textId="65267E8B" w:rsidR="00492D2E" w:rsidRDefault="00F023AD">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06F69E68" wp14:editId="663F3640">
            <wp:extent cx="6114272" cy="1268361"/>
            <wp:effectExtent l="0" t="0" r="0" b="1905"/>
            <wp:docPr id="2039176029" name="Picture 4"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76029" name="Picture 4" descr="A graph with different colored lin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6047" cy="1281176"/>
                    </a:xfrm>
                    <a:prstGeom prst="rect">
                      <a:avLst/>
                    </a:prstGeom>
                  </pic:spPr>
                </pic:pic>
              </a:graphicData>
            </a:graphic>
          </wp:inline>
        </w:drawing>
      </w:r>
    </w:p>
    <w:p w14:paraId="5F25D4E7" w14:textId="1D4D95DC" w:rsidR="006A4A72" w:rsidRDefault="00000000">
      <w:pPr>
        <w:rPr>
          <w:rFonts w:ascii="Times New Roman" w:eastAsia="Times New Roman" w:hAnsi="Times New Roman" w:cs="Times New Roman"/>
        </w:rPr>
      </w:pPr>
      <w:r>
        <w:rPr>
          <w:rFonts w:ascii="Times New Roman" w:eastAsia="Times New Roman" w:hAnsi="Times New Roman" w:cs="Times New Roman"/>
          <w:b/>
        </w:rPr>
        <w:t xml:space="preserve">Figure </w:t>
      </w:r>
      <w:r w:rsidR="00F023AD">
        <w:rPr>
          <w:rFonts w:ascii="Times New Roman" w:eastAsia="Times New Roman" w:hAnsi="Times New Roman" w:cs="Times New Roman"/>
          <w:b/>
        </w:rPr>
        <w:t>4</w:t>
      </w:r>
      <w:r>
        <w:rPr>
          <w:rFonts w:ascii="Times New Roman" w:eastAsia="Times New Roman" w:hAnsi="Times New Roman" w:cs="Times New Roman"/>
          <w:b/>
        </w:rPr>
        <w:t xml:space="preserve"> | Change in </w:t>
      </w:r>
      <w:r w:rsidR="00251517">
        <w:rPr>
          <w:rFonts w:ascii="Times New Roman" w:eastAsia="Times New Roman" w:hAnsi="Times New Roman" w:cs="Times New Roman"/>
          <w:b/>
        </w:rPr>
        <w:t xml:space="preserve">the probability of </w:t>
      </w:r>
      <w:r>
        <w:rPr>
          <w:rFonts w:ascii="Times New Roman" w:eastAsia="Times New Roman" w:hAnsi="Times New Roman" w:cs="Times New Roman"/>
          <w:b/>
        </w:rPr>
        <w:t xml:space="preserve">dried and fresh fish consumption with geographic and socioeconomic covariates. </w:t>
      </w:r>
      <w:r>
        <w:rPr>
          <w:rFonts w:ascii="Times New Roman" w:eastAsia="Times New Roman" w:hAnsi="Times New Roman" w:cs="Times New Roman"/>
        </w:rPr>
        <w:t xml:space="preserve">Panels show </w:t>
      </w:r>
      <w:r w:rsidR="00AA1EAB">
        <w:rPr>
          <w:rFonts w:ascii="Times New Roman" w:eastAsia="Times New Roman" w:hAnsi="Times New Roman" w:cs="Times New Roman"/>
        </w:rPr>
        <w:t>A</w:t>
      </w:r>
      <w:r>
        <w:rPr>
          <w:rFonts w:ascii="Times New Roman" w:eastAsia="Times New Roman" w:hAnsi="Times New Roman" w:cs="Times New Roman"/>
        </w:rPr>
        <w:t xml:space="preserve">) distance to marine water, </w:t>
      </w:r>
      <w:r w:rsidR="00AA1EAB">
        <w:rPr>
          <w:rFonts w:ascii="Times New Roman" w:eastAsia="Times New Roman" w:hAnsi="Times New Roman" w:cs="Times New Roman"/>
        </w:rPr>
        <w:t>B</w:t>
      </w:r>
      <w:r>
        <w:rPr>
          <w:rFonts w:ascii="Times New Roman" w:eastAsia="Times New Roman" w:hAnsi="Times New Roman" w:cs="Times New Roman"/>
        </w:rPr>
        <w:t xml:space="preserve">) distance to inland water, </w:t>
      </w:r>
      <w:r w:rsidR="00AA1EAB">
        <w:rPr>
          <w:rFonts w:ascii="Times New Roman" w:eastAsia="Times New Roman" w:hAnsi="Times New Roman" w:cs="Times New Roman"/>
        </w:rPr>
        <w:t>C</w:t>
      </w:r>
      <w:r>
        <w:rPr>
          <w:rFonts w:ascii="Times New Roman" w:eastAsia="Times New Roman" w:hAnsi="Times New Roman" w:cs="Times New Roman"/>
        </w:rPr>
        <w:t xml:space="preserve">) proximity to urban centre, </w:t>
      </w:r>
      <w:r w:rsidR="00AA1EAB">
        <w:rPr>
          <w:rFonts w:ascii="Times New Roman" w:eastAsia="Times New Roman" w:hAnsi="Times New Roman" w:cs="Times New Roman"/>
        </w:rPr>
        <w:t>D</w:t>
      </w:r>
      <w:r>
        <w:rPr>
          <w:rFonts w:ascii="Times New Roman" w:eastAsia="Times New Roman" w:hAnsi="Times New Roman" w:cs="Times New Roman"/>
        </w:rPr>
        <w:t xml:space="preserve">) household wealth and </w:t>
      </w:r>
      <w:r w:rsidR="00AA1EAB">
        <w:rPr>
          <w:rFonts w:ascii="Times New Roman" w:eastAsia="Times New Roman" w:hAnsi="Times New Roman" w:cs="Times New Roman"/>
        </w:rPr>
        <w:t>E</w:t>
      </w:r>
      <w:r>
        <w:rPr>
          <w:rFonts w:ascii="Times New Roman" w:eastAsia="Times New Roman" w:hAnsi="Times New Roman" w:cs="Times New Roman"/>
        </w:rPr>
        <w:t>) household size, where</w:t>
      </w:r>
      <w:r>
        <w:rPr>
          <w:rFonts w:ascii="Times New Roman" w:eastAsia="Times New Roman" w:hAnsi="Times New Roman" w:cs="Times New Roman"/>
          <w:b/>
        </w:rPr>
        <w:t xml:space="preserve"> </w:t>
      </w:r>
      <w:r>
        <w:rPr>
          <w:rFonts w:ascii="Times New Roman" w:eastAsia="Times New Roman" w:hAnsi="Times New Roman" w:cs="Times New Roman"/>
        </w:rPr>
        <w:t>lines are the median posterior predicted probability that a household consumed dried (orange) or fresh fish (green) (shading = 50% and 95% posterior density intervals). Household wealth represents monthly expenditure (0 = lowest, 1 = highest), standardized separately for each country. Each posterior prediction holds other covariates at their mean (0). Inset histograms show distribution of observed data.</w:t>
      </w:r>
      <w:r w:rsidR="00845F7F">
        <w:rPr>
          <w:rFonts w:ascii="Times New Roman" w:eastAsia="Times New Roman" w:hAnsi="Times New Roman" w:cs="Times New Roman"/>
        </w:rPr>
        <w:t xml:space="preserve"> See Fig. S8 for equivalent panels for low and high household wealth households. </w:t>
      </w:r>
    </w:p>
    <w:p w14:paraId="496596A8" w14:textId="77777777" w:rsidR="006A4A72" w:rsidRDefault="006A4A72">
      <w:pPr>
        <w:rPr>
          <w:rFonts w:ascii="Times New Roman" w:eastAsia="Times New Roman" w:hAnsi="Times New Roman" w:cs="Times New Roman"/>
        </w:rPr>
      </w:pPr>
    </w:p>
    <w:p w14:paraId="595184B8" w14:textId="2868B369"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Dietary studies of fish consumption confirm that most dried fish species in these countries include the species that we sampled, particularly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and </w:t>
      </w:r>
      <w:r>
        <w:rPr>
          <w:rFonts w:ascii="Times New Roman" w:eastAsia="Times New Roman" w:hAnsi="Times New Roman" w:cs="Times New Roman"/>
          <w:i/>
        </w:rPr>
        <w:t>Sardinella</w:t>
      </w:r>
      <w:r>
        <w:rPr>
          <w:rFonts w:ascii="Times New Roman" w:eastAsia="Times New Roman" w:hAnsi="Times New Roman" w:cs="Times New Roman"/>
        </w:rPr>
        <w:t xml:space="preserve"> species (Table S</w:t>
      </w:r>
      <w:r w:rsidR="00E656B7">
        <w:rPr>
          <w:rFonts w:ascii="Times New Roman" w:eastAsia="Times New Roman" w:hAnsi="Times New Roman" w:cs="Times New Roman"/>
        </w:rPr>
        <w:t>1</w:t>
      </w:r>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enabling us to estimate population-level nutrient intakes from dried fish. Scaling modelled estimates of </w:t>
      </w:r>
      <w:r w:rsidR="00B1586F">
        <w:rPr>
          <w:rFonts w:ascii="Times New Roman" w:eastAsia="Times New Roman" w:hAnsi="Times New Roman" w:cs="Times New Roman"/>
        </w:rPr>
        <w:t xml:space="preserve">the prevalence of </w:t>
      </w:r>
      <w:r>
        <w:rPr>
          <w:rFonts w:ascii="Times New Roman" w:eastAsia="Times New Roman" w:hAnsi="Times New Roman" w:cs="Times New Roman"/>
        </w:rPr>
        <w:t>household dried fish consumption</w:t>
      </w:r>
      <w:r w:rsidR="00505741">
        <w:rPr>
          <w:rFonts w:ascii="Times New Roman" w:eastAsia="Times New Roman" w:hAnsi="Times New Roman" w:cs="Times New Roman"/>
        </w:rPr>
        <w:t xml:space="preserve"> </w:t>
      </w:r>
      <w:r>
        <w:rPr>
          <w:rFonts w:ascii="Times New Roman" w:eastAsia="Times New Roman" w:hAnsi="Times New Roman" w:cs="Times New Roman"/>
        </w:rPr>
        <w:t xml:space="preserve">(Fig. </w:t>
      </w:r>
      <w:r w:rsidR="00AC7DF0">
        <w:rPr>
          <w:rFonts w:ascii="Times New Roman" w:eastAsia="Times New Roman" w:hAnsi="Times New Roman" w:cs="Times New Roman"/>
        </w:rPr>
        <w:t>3</w:t>
      </w:r>
      <w:r>
        <w:rPr>
          <w:rFonts w:ascii="Times New Roman" w:eastAsia="Times New Roman" w:hAnsi="Times New Roman" w:cs="Times New Roman"/>
        </w:rPr>
        <w:t>, Methods) to recent population estimates, we estimate that dried fish is consumed (weekly) by up to 14</w:t>
      </w:r>
      <w:r w:rsidR="00542D27">
        <w:rPr>
          <w:rFonts w:ascii="Times New Roman" w:eastAsia="Times New Roman" w:hAnsi="Times New Roman" w:cs="Times New Roman"/>
        </w:rPr>
        <w:t>4</w:t>
      </w:r>
      <w:r>
        <w:rPr>
          <w:rFonts w:ascii="Times New Roman" w:eastAsia="Times New Roman" w:hAnsi="Times New Roman" w:cs="Times New Roman"/>
        </w:rPr>
        <w:t xml:space="preserve"> million people [95% HPDI: 13</w:t>
      </w:r>
      <w:r w:rsidR="00542D27">
        <w:rPr>
          <w:rFonts w:ascii="Times New Roman" w:eastAsia="Times New Roman" w:hAnsi="Times New Roman" w:cs="Times New Roman"/>
        </w:rPr>
        <w:t>2</w:t>
      </w:r>
      <w:r>
        <w:rPr>
          <w:rFonts w:ascii="Times New Roman" w:eastAsia="Times New Roman" w:hAnsi="Times New Roman" w:cs="Times New Roman"/>
        </w:rPr>
        <w:t>-</w:t>
      </w:r>
      <w:r w:rsidR="00542D27">
        <w:rPr>
          <w:rFonts w:ascii="Times New Roman" w:eastAsia="Times New Roman" w:hAnsi="Times New Roman" w:cs="Times New Roman"/>
        </w:rPr>
        <w:t xml:space="preserve">155 </w:t>
      </w:r>
      <w:r>
        <w:rPr>
          <w:rFonts w:ascii="Times New Roman" w:eastAsia="Times New Roman" w:hAnsi="Times New Roman" w:cs="Times New Roman"/>
        </w:rPr>
        <w:t xml:space="preserve">million] in Côte D’Ivoire, Malawi, Nigeria, Senegal, Tanzania, and Uganda, </w:t>
      </w:r>
      <w:r w:rsidR="005D2386">
        <w:rPr>
          <w:rFonts w:ascii="Times New Roman" w:eastAsia="Times New Roman" w:hAnsi="Times New Roman" w:cs="Times New Roman"/>
        </w:rPr>
        <w:t>reaching</w:t>
      </w:r>
      <w:r w:rsidR="00772FFA">
        <w:rPr>
          <w:rFonts w:ascii="Times New Roman" w:eastAsia="Times New Roman" w:hAnsi="Times New Roman" w:cs="Times New Roman"/>
        </w:rPr>
        <w:t xml:space="preserve"> 54% </w:t>
      </w:r>
      <w:r w:rsidR="005D2386">
        <w:rPr>
          <w:rFonts w:ascii="Times New Roman" w:eastAsia="Times New Roman" w:hAnsi="Times New Roman" w:cs="Times New Roman"/>
        </w:rPr>
        <w:t xml:space="preserve">more </w:t>
      </w:r>
      <w:r w:rsidR="00E04F54">
        <w:rPr>
          <w:rFonts w:ascii="Times New Roman" w:eastAsia="Times New Roman" w:hAnsi="Times New Roman" w:cs="Times New Roman"/>
        </w:rPr>
        <w:t>people</w:t>
      </w:r>
      <w:r w:rsidR="005D2386">
        <w:rPr>
          <w:rFonts w:ascii="Times New Roman" w:eastAsia="Times New Roman" w:hAnsi="Times New Roman" w:cs="Times New Roman"/>
        </w:rPr>
        <w:t xml:space="preserve"> </w:t>
      </w:r>
      <w:r w:rsidR="00772FFA">
        <w:rPr>
          <w:rFonts w:ascii="Times New Roman" w:eastAsia="Times New Roman" w:hAnsi="Times New Roman" w:cs="Times New Roman"/>
        </w:rPr>
        <w:t xml:space="preserve">than </w:t>
      </w:r>
      <w:r>
        <w:rPr>
          <w:rFonts w:ascii="Times New Roman" w:eastAsia="Times New Roman" w:hAnsi="Times New Roman" w:cs="Times New Roman"/>
        </w:rPr>
        <w:t>fresh fish (weekly fresh fish consumption by 94 million people, 95% HPDI: 8</w:t>
      </w:r>
      <w:r w:rsidR="00542D27">
        <w:rPr>
          <w:rFonts w:ascii="Times New Roman" w:eastAsia="Times New Roman" w:hAnsi="Times New Roman" w:cs="Times New Roman"/>
        </w:rPr>
        <w:t>5</w:t>
      </w:r>
      <w:r>
        <w:rPr>
          <w:rFonts w:ascii="Times New Roman" w:eastAsia="Times New Roman" w:hAnsi="Times New Roman" w:cs="Times New Roman"/>
        </w:rPr>
        <w:t>-103 million). The high nutrient density and consumption by households across gradients in proximity to fisheries suggest that dried fish are important contributors to critical nutrient requirements for 3</w:t>
      </w:r>
      <w:r w:rsidR="007273C3">
        <w:rPr>
          <w:rFonts w:ascii="Times New Roman" w:eastAsia="Times New Roman" w:hAnsi="Times New Roman" w:cs="Times New Roman"/>
        </w:rPr>
        <w:t>5</w:t>
      </w:r>
      <w:r>
        <w:rPr>
          <w:rFonts w:ascii="Times New Roman" w:eastAsia="Times New Roman" w:hAnsi="Times New Roman" w:cs="Times New Roman"/>
        </w:rPr>
        <w:t>% (95% HPDI: 3</w:t>
      </w:r>
      <w:r w:rsidR="007273C3">
        <w:rPr>
          <w:rFonts w:ascii="Times New Roman" w:eastAsia="Times New Roman" w:hAnsi="Times New Roman" w:cs="Times New Roman"/>
        </w:rPr>
        <w:t>2</w:t>
      </w:r>
      <w:r>
        <w:rPr>
          <w:rFonts w:ascii="Times New Roman" w:eastAsia="Times New Roman" w:hAnsi="Times New Roman" w:cs="Times New Roman"/>
        </w:rPr>
        <w:t>-3</w:t>
      </w:r>
      <w:r w:rsidR="007273C3">
        <w:rPr>
          <w:rFonts w:ascii="Times New Roman" w:eastAsia="Times New Roman" w:hAnsi="Times New Roman" w:cs="Times New Roman"/>
        </w:rPr>
        <w:t>8</w:t>
      </w:r>
      <w:r>
        <w:rPr>
          <w:rFonts w:ascii="Times New Roman" w:eastAsia="Times New Roman" w:hAnsi="Times New Roman" w:cs="Times New Roman"/>
        </w:rPr>
        <w:t xml:space="preserve">%) of people living in these six countries. Though we were unable to assess dried fish consumption by households in other countries in Africa, our analysis spanned marine and inland fisheries, and included households across rural/urban gradients, in diverse cultural and socioeconomic contexts. As such, we expect that dried fish consumption </w:t>
      </w:r>
      <w:r w:rsidR="00EF0253">
        <w:rPr>
          <w:rFonts w:ascii="Times New Roman" w:eastAsia="Times New Roman" w:hAnsi="Times New Roman" w:cs="Times New Roman"/>
        </w:rPr>
        <w:t xml:space="preserve">is </w:t>
      </w:r>
      <w:r>
        <w:rPr>
          <w:rFonts w:ascii="Times New Roman" w:eastAsia="Times New Roman" w:hAnsi="Times New Roman" w:cs="Times New Roman"/>
        </w:rPr>
        <w:t xml:space="preserve">similarly </w:t>
      </w:r>
      <w:r w:rsidR="00EF0253">
        <w:rPr>
          <w:rFonts w:ascii="Times New Roman" w:eastAsia="Times New Roman" w:hAnsi="Times New Roman" w:cs="Times New Roman"/>
        </w:rPr>
        <w:t xml:space="preserve">prevalent </w:t>
      </w:r>
      <w:r>
        <w:rPr>
          <w:rFonts w:ascii="Times New Roman" w:eastAsia="Times New Roman" w:hAnsi="Times New Roman" w:cs="Times New Roman"/>
        </w:rPr>
        <w:t xml:space="preserve">in other countries that have access to small fish catch (from fisheries and trade) and cultural history of drying, smoking, and other preservation methods </w:t>
      </w:r>
      <w:r>
        <w:fldChar w:fldCharType="begin" w:fldLock="1"/>
      </w:r>
      <w:r w:rsidR="008927C6">
        <w:instrText>ADDIN paperpile_citation &lt;clusterId&gt;J268X528M918Q629&lt;/clusterId&gt;&lt;metadata&gt;&lt;citation&gt;&lt;id&gt;6E3DA08EA03E11EF9C1741C6C86158D7&lt;/id&gt;&lt;/citation&gt;&lt;citation&gt;&lt;id&gt;025847E20E0411EFBD250CAC945E4932&lt;/id&gt;&lt;/citation&gt;&lt;/metadata&gt;&lt;data&gt;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&lt;/data&gt; \* MERGEFORMAT</w:instrText>
      </w:r>
      <w:r>
        <w:fldChar w:fldCharType="separate"/>
      </w:r>
      <w:r w:rsidR="008927C6">
        <w:rPr>
          <w:rFonts w:ascii="Times New Roman" w:eastAsia="Times New Roman" w:hAnsi="Times New Roman" w:cs="Times New Roman"/>
          <w:noProof/>
          <w:color w:val="000000"/>
        </w:rPr>
        <w:t>(8, 65)</w:t>
      </w:r>
      <w:r>
        <w:fldChar w:fldCharType="end"/>
      </w:r>
      <w:r>
        <w:rPr>
          <w:rFonts w:ascii="Times New Roman" w:eastAsia="Times New Roman" w:hAnsi="Times New Roman" w:cs="Times New Roman"/>
        </w:rPr>
        <w:t>.</w:t>
      </w:r>
    </w:p>
    <w:p w14:paraId="275D70F2" w14:textId="77777777" w:rsidR="006A4A72" w:rsidRDefault="006A4A72">
      <w:pPr>
        <w:rPr>
          <w:rFonts w:ascii="Times New Roman" w:eastAsia="Times New Roman" w:hAnsi="Times New Roman" w:cs="Times New Roman"/>
          <w:sz w:val="24"/>
          <w:szCs w:val="24"/>
        </w:rPr>
      </w:pPr>
    </w:p>
    <w:p w14:paraId="46C2AF2F" w14:textId="77777777" w:rsidR="006A4A7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Sustaining dried fish catches and value chains</w:t>
      </w:r>
    </w:p>
    <w:p w14:paraId="35C76B8D" w14:textId="77777777" w:rsidR="006A4A72" w:rsidRDefault="006A4A72">
      <w:pPr>
        <w:rPr>
          <w:rFonts w:ascii="Times New Roman" w:eastAsia="Times New Roman" w:hAnsi="Times New Roman" w:cs="Times New Roman"/>
          <w:i/>
        </w:rPr>
      </w:pPr>
    </w:p>
    <w:p w14:paraId="3E75D305" w14:textId="5645A93A"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Catches that are available for drying are primarily influenced by the resilience and productivity of fish stocks, their responses to environmental changes, fisheries dynamics and management strategies, and on distribution of catches for consumption (e.g., trade) </w:t>
      </w:r>
      <w:r>
        <w:fldChar w:fldCharType="begin" w:fldLock="1"/>
      </w:r>
      <w:r w:rsidR="002B7F83">
        <w:instrText>ADDIN paperpile_citation &lt;clusterId&gt;W173K439Z721E544&lt;/clusterId&gt;&lt;metadata&gt;&lt;citation&gt;&lt;id&gt;6F5E87AAB31F11EF99FFE5A6C86158D7&lt;/id&gt;&lt;/citation&gt;&lt;citation&gt;&lt;id&gt;03305AECB32211EF80E2E5A6C86158D7&lt;/id&gt;&lt;/citation&gt;&lt;/metadata&gt;&lt;data&gt;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&lt;/data&gt; \* MERGEFORMAT</w:instrText>
      </w:r>
      <w:r>
        <w:fldChar w:fldCharType="separate"/>
      </w:r>
      <w:r w:rsidR="003378B2">
        <w:rPr>
          <w:rFonts w:ascii="Times New Roman" w:eastAsia="Times New Roman" w:hAnsi="Times New Roman" w:cs="Times New Roman"/>
          <w:noProof/>
          <w:color w:val="000000"/>
        </w:rPr>
        <w:t>(66, 67)</w:t>
      </w:r>
      <w:r>
        <w:fldChar w:fldCharType="end"/>
      </w:r>
      <w:r>
        <w:rPr>
          <w:rFonts w:ascii="Times New Roman" w:eastAsia="Times New Roman" w:hAnsi="Times New Roman" w:cs="Times New Roman"/>
        </w:rPr>
        <w:t>. As such, continued availability of small fish catches may vary between species and marine and inland ecosystems, while also being strongly influenced by the nature of fishing activities in individual countries. For example, silver cyprinid (</w:t>
      </w:r>
      <w:r>
        <w:rPr>
          <w:rFonts w:ascii="Times New Roman" w:eastAsia="Times New Roman" w:hAnsi="Times New Roman" w:cs="Times New Roman"/>
          <w:i/>
        </w:rPr>
        <w:t xml:space="preserve">R. argentea: </w:t>
      </w:r>
      <w:proofErr w:type="spellStart"/>
      <w:r w:rsidRPr="00AF5146">
        <w:rPr>
          <w:rFonts w:ascii="Times New Roman" w:eastAsia="Times New Roman" w:hAnsi="Times New Roman" w:cs="Times New Roman"/>
          <w:iCs/>
        </w:rPr>
        <w:t>mukene</w:t>
      </w:r>
      <w:proofErr w:type="spellEnd"/>
      <w:r>
        <w:rPr>
          <w:rFonts w:ascii="Times New Roman" w:eastAsia="Times New Roman" w:hAnsi="Times New Roman" w:cs="Times New Roman"/>
          <w:i/>
        </w:rPr>
        <w:t xml:space="preserve">, </w:t>
      </w:r>
      <w:proofErr w:type="spellStart"/>
      <w:r w:rsidRPr="00AF5146">
        <w:rPr>
          <w:rFonts w:ascii="Times New Roman" w:eastAsia="Times New Roman" w:hAnsi="Times New Roman" w:cs="Times New Roman"/>
          <w:iCs/>
        </w:rPr>
        <w:t>dagaa</w:t>
      </w:r>
      <w:proofErr w:type="spellEnd"/>
      <w:r>
        <w:rPr>
          <w:rFonts w:ascii="Times New Roman" w:eastAsia="Times New Roman" w:hAnsi="Times New Roman" w:cs="Times New Roman"/>
        </w:rPr>
        <w:t xml:space="preserve"> or </w:t>
      </w:r>
      <w:proofErr w:type="spellStart"/>
      <w:r w:rsidRPr="00AF5146">
        <w:rPr>
          <w:rFonts w:ascii="Times New Roman" w:eastAsia="Times New Roman" w:hAnsi="Times New Roman" w:cs="Times New Roman"/>
          <w:iCs/>
        </w:rPr>
        <w:t>omena</w:t>
      </w:r>
      <w:proofErr w:type="spellEnd"/>
      <w:r>
        <w:rPr>
          <w:rFonts w:ascii="Times New Roman" w:eastAsia="Times New Roman" w:hAnsi="Times New Roman" w:cs="Times New Roman"/>
        </w:rPr>
        <w:t xml:space="preserve">) is a key dried fish resource in East Africa </w:t>
      </w:r>
      <w:r>
        <w:fldChar w:fldCharType="begin" w:fldLock="1"/>
      </w:r>
      <w:r w:rsidR="002B7F83">
        <w:instrText>ADDIN paperpile_citation &lt;clusterId&gt;D662R929N319K193&lt;/clusterId&gt;&lt;metadata&gt;&lt;citation&gt;&lt;id&gt;BDFCD9000E0311EF8D06D638EBC967A4&lt;/id&gt;&lt;/citation&gt;&lt;citation&gt;&lt;id&gt;3E901EF4A04B11EF9D1441C6C86158D7&lt;/id&gt;&lt;/citation&gt;&lt;/metadata&gt;&lt;data&gt;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&lt;/data&gt; \* MERGEFORMAT</w:instrText>
      </w:r>
      <w:r>
        <w:fldChar w:fldCharType="separate"/>
      </w:r>
      <w:r w:rsidR="003378B2">
        <w:rPr>
          <w:rFonts w:ascii="Times New Roman" w:eastAsia="Times New Roman" w:hAnsi="Times New Roman" w:cs="Times New Roman"/>
          <w:noProof/>
          <w:color w:val="000000"/>
        </w:rPr>
        <w:t>(24, 68)</w:t>
      </w:r>
      <w:r>
        <w:fldChar w:fldCharType="end"/>
      </w:r>
      <w:r>
        <w:rPr>
          <w:rFonts w:ascii="Times New Roman" w:eastAsia="Times New Roman" w:hAnsi="Times New Roman" w:cs="Times New Roman"/>
        </w:rPr>
        <w:t xml:space="preserve"> and, although fishery-independent surveys suggest population biomass in Lake Victoria has remained steady as fishing effort has increased </w:t>
      </w:r>
      <w:r>
        <w:fldChar w:fldCharType="begin" w:fldLock="1"/>
      </w:r>
      <w:r w:rsidR="002B7F83">
        <w:instrText>ADDIN paperpile_citation &lt;clusterId&gt;Q456E734A294X817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3378B2">
        <w:rPr>
          <w:rFonts w:ascii="Times New Roman" w:eastAsia="Times New Roman" w:hAnsi="Times New Roman" w:cs="Times New Roman"/>
          <w:noProof/>
          <w:color w:val="000000"/>
        </w:rPr>
        <w:t>(69)</w:t>
      </w:r>
      <w:r>
        <w:fldChar w:fldCharType="end"/>
      </w:r>
      <w:r>
        <w:rPr>
          <w:rFonts w:ascii="Times New Roman" w:eastAsia="Times New Roman" w:hAnsi="Times New Roman" w:cs="Times New Roman"/>
        </w:rPr>
        <w:t xml:space="preserve">, </w:t>
      </w:r>
      <w:r w:rsidR="00EB45C8">
        <w:rPr>
          <w:rFonts w:ascii="Times New Roman" w:eastAsia="Times New Roman" w:hAnsi="Times New Roman" w:cs="Times New Roman"/>
        </w:rPr>
        <w:t xml:space="preserve">the total catch </w:t>
      </w:r>
      <w:r>
        <w:rPr>
          <w:rFonts w:ascii="Times New Roman" w:eastAsia="Times New Roman" w:hAnsi="Times New Roman" w:cs="Times New Roman"/>
        </w:rPr>
        <w:t xml:space="preserve">and nutrient supply available to consumers have declined </w:t>
      </w:r>
      <w:r>
        <w:fldChar w:fldCharType="begin" w:fldLock="1"/>
      </w:r>
      <w:r w:rsidR="002B7F83">
        <w:instrText>ADDIN paperpile_citation &lt;clusterId&gt;E946K393G784E497&lt;/clusterId&gt;&lt;metadata&gt;&lt;citation&gt;&lt;id&gt;BA130092B6F211EFB465E5A6C86158D7&lt;/id&gt;&lt;/citation&gt;&lt;/metadata&gt;&lt;data&gt;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&lt;/data&gt; \* MERGEFORMAT</w:instrText>
      </w:r>
      <w:r>
        <w:fldChar w:fldCharType="separate"/>
      </w:r>
      <w:r w:rsidR="003378B2">
        <w:rPr>
          <w:rFonts w:ascii="Times New Roman" w:eastAsia="Times New Roman" w:hAnsi="Times New Roman" w:cs="Times New Roman"/>
          <w:noProof/>
          <w:color w:val="000000"/>
        </w:rPr>
        <w:t>(70)</w:t>
      </w:r>
      <w:r>
        <w:fldChar w:fldCharType="end"/>
      </w:r>
      <w:r>
        <w:rPr>
          <w:rFonts w:ascii="Times New Roman" w:eastAsia="Times New Roman" w:hAnsi="Times New Roman" w:cs="Times New Roman"/>
        </w:rPr>
        <w:t xml:space="preserve">. Coral reef fishes that are dried are often caught in aggregations (e.g., </w:t>
      </w:r>
      <w:r>
        <w:rPr>
          <w:rFonts w:ascii="Times New Roman" w:eastAsia="Times New Roman" w:hAnsi="Times New Roman" w:cs="Times New Roman"/>
          <w:i/>
        </w:rPr>
        <w:t xml:space="preserve">Siganus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Plectropomus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areolatus</w:t>
      </w:r>
      <w:proofErr w:type="spellEnd"/>
      <w:r>
        <w:rPr>
          <w:rFonts w:ascii="Times New Roman" w:eastAsia="Times New Roman" w:hAnsi="Times New Roman" w:cs="Times New Roman"/>
        </w:rPr>
        <w:t xml:space="preserve">) that can be highly vulnerable to aggregation fishing </w:t>
      </w:r>
      <w:r>
        <w:fldChar w:fldCharType="begin" w:fldLock="1"/>
      </w:r>
      <w:r w:rsidR="002B7F83">
        <w:instrText>ADDIN paperpile_citation &lt;clusterId&gt;R851F217U598R322&lt;/clusterId&gt;&lt;metadata&gt;&lt;citation&gt;&lt;id&gt;40E6CC5AB32111EF90B5E5A6C86158D7&lt;/id&gt;&lt;/citation&gt;&lt;citation&gt;&lt;id&gt;4C1C0ED2B32111EF80EE3C050994A344&lt;/id&gt;&lt;/citation&gt;&lt;/metadata&gt;&lt;data&gt;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&lt;/data&gt; \* MERGEFORMAT</w:instrText>
      </w:r>
      <w:r>
        <w:fldChar w:fldCharType="separate"/>
      </w:r>
      <w:r w:rsidR="003378B2">
        <w:rPr>
          <w:rFonts w:ascii="Times New Roman" w:eastAsia="Times New Roman" w:hAnsi="Times New Roman" w:cs="Times New Roman"/>
          <w:noProof/>
          <w:color w:val="000000"/>
        </w:rPr>
        <w:t>(71, 72)</w:t>
      </w:r>
      <w:r>
        <w:fldChar w:fldCharType="end"/>
      </w:r>
      <w:r>
        <w:rPr>
          <w:rFonts w:ascii="Times New Roman" w:eastAsia="Times New Roman" w:hAnsi="Times New Roman" w:cs="Times New Roman"/>
        </w:rPr>
        <w:t xml:space="preserve">, while fisheries for other reef species have been impacted by climate-driven shifts in coral habitat </w:t>
      </w:r>
      <w:r>
        <w:fldChar w:fldCharType="begin" w:fldLock="1"/>
      </w:r>
      <w:r w:rsidR="002B7F83">
        <w:instrText>ADDIN paperpile_citation &lt;clusterId&gt;X429L497A187E871&lt;/clusterId&gt;&lt;metadata&gt;&lt;citation&gt;&lt;id&gt;6AB59444B32111EF86F7E5A6C86158D7&lt;/id&gt;&lt;/citation&gt;&lt;/metadata&gt;&lt;data&gt;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&lt;/data&gt; \* MERGEFORMAT</w:instrText>
      </w:r>
      <w:r>
        <w:fldChar w:fldCharType="separate"/>
      </w:r>
      <w:r w:rsidR="003378B2">
        <w:rPr>
          <w:rFonts w:ascii="Times New Roman" w:eastAsia="Times New Roman" w:hAnsi="Times New Roman" w:cs="Times New Roman"/>
          <w:noProof/>
          <w:color w:val="000000"/>
        </w:rPr>
        <w:t>(73)</w:t>
      </w:r>
      <w:r>
        <w:fldChar w:fldCharType="end"/>
      </w:r>
      <w:r>
        <w:rPr>
          <w:rFonts w:ascii="Times New Roman" w:eastAsia="Times New Roman" w:hAnsi="Times New Roman" w:cs="Times New Roman"/>
        </w:rPr>
        <w:t xml:space="preserve">. For pelagic marine fish, </w:t>
      </w:r>
      <w:r>
        <w:rPr>
          <w:rFonts w:ascii="Times New Roman" w:eastAsia="Times New Roman" w:hAnsi="Times New Roman" w:cs="Times New Roman"/>
          <w:i/>
        </w:rPr>
        <w:t>Sardinella</w:t>
      </w:r>
      <w:r>
        <w:rPr>
          <w:rFonts w:ascii="Times New Roman" w:eastAsia="Times New Roman" w:hAnsi="Times New Roman" w:cs="Times New Roman"/>
        </w:rPr>
        <w:t xml:space="preserve"> species caught in the Eastern Central Atlantic have supplied almost 400 kt annually (on average) to fish supply in West Africa, but fishing pressure has intensified</w:t>
      </w:r>
      <w:r w:rsidR="00061A81">
        <w:rPr>
          <w:rFonts w:ascii="Times New Roman" w:eastAsia="Times New Roman" w:hAnsi="Times New Roman" w:cs="Times New Roman"/>
        </w:rPr>
        <w:t xml:space="preserve">, </w:t>
      </w:r>
      <w:r>
        <w:rPr>
          <w:rFonts w:ascii="Times New Roman" w:eastAsia="Times New Roman" w:hAnsi="Times New Roman" w:cs="Times New Roman"/>
        </w:rPr>
        <w:t xml:space="preserve">and most small pelagic stocks are now overfished </w:t>
      </w:r>
      <w:r>
        <w:fldChar w:fldCharType="begin" w:fldLock="1"/>
      </w:r>
      <w:r w:rsidR="002B7F83">
        <w:instrText>ADDIN paperpile_citation &lt;clusterId&gt;L232Y382U972S493&lt;/clusterId&gt;&lt;metadata&gt;&lt;citation&gt;&lt;id&gt;090119B8A04C11EF8DB4FC160994A344&lt;/id&gt;&lt;/citation&gt;&lt;citation&gt;&lt;id&gt;8CAFBA98B32111EF93BE3C050994A344&lt;/id&gt;&lt;/citation&gt;&lt;/metadata&gt;&lt;data&gt;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&lt;/data&gt; \* MERGEFORMAT</w:instrText>
      </w:r>
      <w:r>
        <w:fldChar w:fldCharType="separate"/>
      </w:r>
      <w:r w:rsidR="003378B2">
        <w:rPr>
          <w:rFonts w:ascii="Times New Roman" w:eastAsia="Times New Roman" w:hAnsi="Times New Roman" w:cs="Times New Roman"/>
          <w:noProof/>
          <w:color w:val="000000"/>
        </w:rPr>
        <w:t>(74, 75)</w:t>
      </w:r>
      <w:r>
        <w:fldChar w:fldCharType="end"/>
      </w:r>
      <w:r>
        <w:rPr>
          <w:rFonts w:ascii="Times New Roman" w:eastAsia="Times New Roman" w:hAnsi="Times New Roman" w:cs="Times New Roman"/>
        </w:rPr>
        <w:t xml:space="preserve">. These stocks also face rapidly changing environmental conditions, with altered ocean temperatures, primary production, and upwelling intensity associated with shifts in stock composition </w:t>
      </w:r>
      <w:r>
        <w:fldChar w:fldCharType="begin" w:fldLock="1"/>
      </w:r>
      <w:r w:rsidR="00873738">
        <w:instrText>ADDIN paperpile_citation &lt;clusterId&gt;R724F871B562Y975&lt;/clusterId&gt;&lt;metadata&gt;&lt;citation&gt;&lt;id&gt;89DF7ADEA04C11EF99D4FC160994A344&lt;/id&gt;&lt;/citation&gt;&lt;citation&gt;&lt;id&gt;8E830DE4A04C11EF9795FC160994A344&lt;/id&gt;&lt;/citation&gt;&lt;citation&gt;&lt;id&gt;9f231eb5-c044-4dca-a333-0e4eb047bab6&lt;/id&gt;&lt;/citation&gt;&lt;/metadata&gt;&lt;data&gt;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&lt;/data&gt; \* MERGEFORMAT</w:instrText>
      </w:r>
      <w:r>
        <w:fldChar w:fldCharType="separate"/>
      </w:r>
      <w:r w:rsidR="00873738">
        <w:rPr>
          <w:rFonts w:ascii="Times New Roman" w:eastAsia="Times New Roman" w:hAnsi="Times New Roman" w:cs="Times New Roman"/>
          <w:noProof/>
          <w:color w:val="000000"/>
        </w:rPr>
        <w:t>(23, 76, 77)</w:t>
      </w:r>
      <w:r>
        <w:fldChar w:fldCharType="end"/>
      </w:r>
      <w:r>
        <w:rPr>
          <w:rFonts w:ascii="Times New Roman" w:eastAsia="Times New Roman" w:hAnsi="Times New Roman" w:cs="Times New Roman"/>
        </w:rPr>
        <w:t xml:space="preserve">. Finally, across East and West Africa, the species caught and processed into dried fish face growing demand from non-food sectors, whereby aquafeeds are used to support growing production of aquaculture and poultry </w:t>
      </w:r>
      <w:r>
        <w:fldChar w:fldCharType="begin" w:fldLock="1"/>
      </w:r>
      <w:r w:rsidR="002B7F83">
        <w:instrText>ADDIN paperpile_citation &lt;clusterId&gt;E616S685O176M767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fldChar w:fldCharType="separate"/>
      </w:r>
      <w:r w:rsidR="00873738">
        <w:rPr>
          <w:rFonts w:ascii="Times New Roman" w:eastAsia="Times New Roman" w:hAnsi="Times New Roman" w:cs="Times New Roman"/>
          <w:noProof/>
          <w:color w:val="000000"/>
        </w:rPr>
        <w:t>(78)</w:t>
      </w:r>
      <w:r>
        <w:fldChar w:fldCharType="end"/>
      </w:r>
      <w:r>
        <w:rPr>
          <w:rFonts w:ascii="Times New Roman" w:eastAsia="Times New Roman" w:hAnsi="Times New Roman" w:cs="Times New Roman"/>
        </w:rPr>
        <w:t>. T</w:t>
      </w:r>
      <w:r w:rsidR="00061A81">
        <w:rPr>
          <w:rFonts w:ascii="Times New Roman" w:eastAsia="Times New Roman" w:hAnsi="Times New Roman" w:cs="Times New Roman"/>
        </w:rPr>
        <w:t>ogether, t</w:t>
      </w:r>
      <w:r>
        <w:rPr>
          <w:rFonts w:ascii="Times New Roman" w:eastAsia="Times New Roman" w:hAnsi="Times New Roman" w:cs="Times New Roman"/>
        </w:rPr>
        <w:t xml:space="preserve">he rise of fish processing factories </w:t>
      </w:r>
      <w:r>
        <w:fldChar w:fldCharType="begin" w:fldLock="1"/>
      </w:r>
      <w:r w:rsidR="002B7F83">
        <w:instrText>ADDIN paperpile_citation &lt;clusterId&gt;S297G355V645S358&lt;/clusterId&gt;&lt;metadata&gt;&lt;citation&gt;&lt;id&gt;6DB6113EB6F311EF867E3C050994A344&lt;/id&gt;&lt;/citation&gt;&lt;/metadata&gt;&lt;data&gt;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&lt;/data&gt; \* MERGEFORMAT</w:instrText>
      </w:r>
      <w:r>
        <w:fldChar w:fldCharType="separate"/>
      </w:r>
      <w:r w:rsidR="00873738">
        <w:rPr>
          <w:rFonts w:ascii="Times New Roman" w:eastAsia="Times New Roman" w:hAnsi="Times New Roman" w:cs="Times New Roman"/>
          <w:noProof/>
          <w:color w:val="000000"/>
        </w:rPr>
        <w:t>(79)</w:t>
      </w:r>
      <w:r>
        <w:fldChar w:fldCharType="end"/>
      </w:r>
      <w:r>
        <w:rPr>
          <w:rFonts w:ascii="Times New Roman" w:eastAsia="Times New Roman" w:hAnsi="Times New Roman" w:cs="Times New Roman"/>
        </w:rPr>
        <w:t xml:space="preserve">, increasing access for foreign fishing fleets </w:t>
      </w:r>
      <w:r>
        <w:fldChar w:fldCharType="begin" w:fldLock="1"/>
      </w:r>
      <w:r w:rsidR="002B7F83">
        <w:instrText>ADDIN paperpile_citation &lt;clusterId&gt;F919T167I457M271&lt;/clusterId&gt;&lt;metadata&gt;&lt;citation&gt;&lt;id&gt;F481570EA04C11EF95C5FC160994A344&lt;/id&gt;&lt;/citation&gt;&lt;/metadata&gt;&lt;data&gt;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&lt;/data&gt; \* MERGEFORMAT</w:instrText>
      </w:r>
      <w:r>
        <w:fldChar w:fldCharType="separate"/>
      </w:r>
      <w:r w:rsidR="00873738">
        <w:rPr>
          <w:rFonts w:ascii="Times New Roman" w:eastAsia="Times New Roman" w:hAnsi="Times New Roman" w:cs="Times New Roman"/>
          <w:noProof/>
          <w:color w:val="000000"/>
        </w:rPr>
        <w:t>(80)</w:t>
      </w:r>
      <w:r>
        <w:fldChar w:fldCharType="end"/>
      </w:r>
      <w:r w:rsidR="00061A81">
        <w:rPr>
          <w:rFonts w:ascii="Times New Roman" w:eastAsia="Times New Roman" w:hAnsi="Times New Roman" w:cs="Times New Roman"/>
        </w:rPr>
        <w:t xml:space="preserve"> and </w:t>
      </w:r>
      <w:r>
        <w:rPr>
          <w:rFonts w:ascii="Times New Roman" w:eastAsia="Times New Roman" w:hAnsi="Times New Roman" w:cs="Times New Roman"/>
        </w:rPr>
        <w:t xml:space="preserve">international trade of nutrient-rich catch </w:t>
      </w:r>
      <w:r>
        <w:fldChar w:fldCharType="begin" w:fldLock="1"/>
      </w:r>
      <w:r w:rsidR="00061A81">
        <w:instrText>ADDIN paperpile_citation &lt;clusterId&gt;L592Z658O149T733&lt;/clusterId&gt;&lt;metadata&gt;&lt;citation&gt;&lt;id&gt;03305AECB32211EF80E2E5A6C86158D7&lt;/id&gt;&lt;/citation&gt;&lt;citation&gt;&lt;id&gt;420E62745E3411EFA708F152EBC967A4&lt;/id&gt;&lt;/citation&gt;&lt;/metadata&gt;&lt;data&gt;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&lt;/data&gt; \* MERGEFORMAT</w:instrText>
      </w:r>
      <w:r>
        <w:fldChar w:fldCharType="separate"/>
      </w:r>
      <w:r w:rsidR="00061A81">
        <w:rPr>
          <w:rFonts w:ascii="Times New Roman" w:eastAsia="Times New Roman" w:hAnsi="Times New Roman" w:cs="Times New Roman"/>
          <w:noProof/>
          <w:color w:val="000000"/>
        </w:rPr>
        <w:t>(67, 81)</w:t>
      </w:r>
      <w:r>
        <w:fldChar w:fldCharType="end"/>
      </w:r>
      <w:r w:rsidR="00061A81">
        <w:rPr>
          <w:rFonts w:ascii="Times New Roman" w:eastAsia="Times New Roman" w:hAnsi="Times New Roman" w:cs="Times New Roman"/>
        </w:rPr>
        <w:t xml:space="preserve">, and prevalence </w:t>
      </w:r>
      <w:r w:rsidR="00061A81" w:rsidRPr="00C64445">
        <w:rPr>
          <w:rFonts w:ascii="Times New Roman" w:eastAsia="Times New Roman" w:hAnsi="Times New Roman" w:cs="Times New Roman"/>
        </w:rPr>
        <w:t xml:space="preserve">of </w:t>
      </w:r>
      <w:r w:rsidR="00C64445" w:rsidRPr="00C7085E">
        <w:rPr>
          <w:rFonts w:ascii="Times New Roman" w:eastAsia="Times New Roman" w:hAnsi="Times New Roman" w:cs="Times New Roman"/>
        </w:rPr>
        <w:t xml:space="preserve">Illegal, Unreported and Unregulated fishing </w:t>
      </w:r>
      <w:r w:rsidR="00061A81">
        <w:fldChar w:fldCharType="begin" w:fldLock="1"/>
      </w:r>
      <w:r w:rsidR="00061A81">
        <w:instrText>ADDIN paperpile_citation &lt;clusterId&gt;A551N818J298H882&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rsidR="00061A81">
        <w:fldChar w:fldCharType="separate"/>
      </w:r>
      <w:r w:rsidR="00061A81">
        <w:rPr>
          <w:rFonts w:ascii="Times New Roman" w:eastAsia="Times New Roman" w:hAnsi="Times New Roman" w:cs="Times New Roman"/>
          <w:noProof/>
          <w:color w:val="000000"/>
        </w:rPr>
        <w:t>(82)</w:t>
      </w:r>
      <w:r w:rsidR="00061A81">
        <w:fldChar w:fldCharType="end"/>
      </w:r>
      <w:r w:rsidR="00061A81">
        <w:t>,</w:t>
      </w:r>
      <w:r>
        <w:rPr>
          <w:rFonts w:ascii="Times New Roman" w:eastAsia="Times New Roman" w:hAnsi="Times New Roman" w:cs="Times New Roman"/>
        </w:rPr>
        <w:t xml:space="preserve"> threatens local and regional supply of dried fish, undermining a critical nutrient resource.</w:t>
      </w:r>
      <w:r w:rsidR="00674C63">
        <w:rPr>
          <w:rFonts w:ascii="Times New Roman" w:eastAsia="Times New Roman" w:hAnsi="Times New Roman" w:cs="Times New Roman"/>
        </w:rPr>
        <w:t xml:space="preserve"> </w:t>
      </w:r>
    </w:p>
    <w:p w14:paraId="492D35A4" w14:textId="77777777" w:rsidR="006A4A72" w:rsidRDefault="006A4A72">
      <w:pPr>
        <w:rPr>
          <w:rFonts w:ascii="Times New Roman" w:eastAsia="Times New Roman" w:hAnsi="Times New Roman" w:cs="Times New Roman"/>
          <w:sz w:val="24"/>
          <w:szCs w:val="24"/>
        </w:rPr>
      </w:pPr>
    </w:p>
    <w:p w14:paraId="666FB1B6" w14:textId="0DCEF59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rPr>
        <w:t xml:space="preserve">This dried fish supply also confers benefits that extend beyond nutritional value, with actors along the value chain able to gain economic benefits, fulfil cultural roles, nurture social networks and ties, and obtain material goods </w:t>
      </w:r>
      <w:r>
        <w:fldChar w:fldCharType="begin" w:fldLock="1"/>
      </w:r>
      <w:r w:rsidR="002B7F83">
        <w:instrText>ADDIN paperpile_citation &lt;clusterId&gt;Z484N541J832G545&lt;/clusterId&gt;&lt;metadata&gt;&lt;citation&gt;&lt;id&gt;2394EB605E3411EFAC63F152EBC967A4&lt;/id&gt;&lt;/citation&gt;&lt;citation&gt;&lt;id&gt;285E86065E3411EFB2B2F152EBC967A4&lt;/id&gt;&lt;/citation&gt;&lt;/metadata&gt;&lt;data&gt;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&lt;/data&gt; \* MERGEFORMAT</w:instrText>
      </w:r>
      <w:r>
        <w:fldChar w:fldCharType="separate"/>
      </w:r>
      <w:r w:rsidR="00061A81">
        <w:rPr>
          <w:rFonts w:ascii="Times New Roman" w:eastAsia="Times New Roman" w:hAnsi="Times New Roman" w:cs="Times New Roman"/>
          <w:noProof/>
          <w:color w:val="000000"/>
        </w:rPr>
        <w:t>(83, 84)</w:t>
      </w:r>
      <w:r>
        <w:fldChar w:fldCharType="end"/>
      </w:r>
      <w:r>
        <w:rPr>
          <w:rFonts w:ascii="Times New Roman" w:eastAsia="Times New Roman" w:hAnsi="Times New Roman" w:cs="Times New Roman"/>
        </w:rPr>
        <w:t xml:space="preserve">. These benefits contribute to various dimensions of social wellbeing for those who operate within these value chains, particularly women across the Global South </w:t>
      </w:r>
      <w:r>
        <w:fldChar w:fldCharType="begin" w:fldLock="1"/>
      </w:r>
      <w:r w:rsidR="002B7F83">
        <w:instrText>ADDIN paperpile_citation &lt;clusterId&gt;F973T133P423M134&lt;/clusterId&gt;&lt;metadata&gt;&lt;citation&gt;&lt;id&gt;30788C885E3411EFACCA8FBA945E4932&lt;/id&gt;&lt;/citation&gt;&lt;citation&gt;&lt;id&gt;35BEC20C5E3411EFB9258FBA945E4932&lt;/id&gt;&lt;/citation&gt;&lt;/metadata&gt;&lt;data&gt;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&lt;/data&gt; \* MERGEFORMAT</w:instrText>
      </w:r>
      <w:r>
        <w:fldChar w:fldCharType="separate"/>
      </w:r>
      <w:r w:rsidR="00061A81">
        <w:rPr>
          <w:rFonts w:ascii="Times New Roman" w:eastAsia="Times New Roman" w:hAnsi="Times New Roman" w:cs="Times New Roman"/>
          <w:noProof/>
          <w:color w:val="000000"/>
        </w:rPr>
        <w:t>(85, 86)</w:t>
      </w:r>
      <w:r>
        <w:fldChar w:fldCharType="end"/>
      </w:r>
      <w:r>
        <w:rPr>
          <w:rFonts w:ascii="Times New Roman" w:eastAsia="Times New Roman" w:hAnsi="Times New Roman" w:cs="Times New Roman"/>
        </w:rPr>
        <w:t xml:space="preserve">. For example, women fish processors are able to exert their agency through specialised processing skills that enhance the quality and safety of fish, and efficient marketing strategies that enable access to affordable fish </w:t>
      </w:r>
      <w:r>
        <w:fldChar w:fldCharType="begin" w:fldLock="1"/>
      </w:r>
      <w:r w:rsidR="00AE40AB">
        <w:instrText>ADDIN paperpile_citation &lt;clusterId&gt;Z787G845C335A928&lt;/clusterId&gt;&lt;metadata&gt;&lt;citation&gt;&lt;id&gt;91442C3E5E3411EF814BF152EBC967A4&lt;/id&gt;&lt;/citation&gt;&lt;citation&gt;&lt;id&gt;84a0cda3-e7c6-457e-8d3f-166d087c2992&lt;/id&gt;&lt;/citation&gt;&lt;/metadata&gt;&lt;data&gt;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&lt;/data&gt; \* MERGEFORMAT</w:instrText>
      </w:r>
      <w:r>
        <w:fldChar w:fldCharType="separate"/>
      </w:r>
      <w:r w:rsidR="00AE40AB">
        <w:rPr>
          <w:rFonts w:ascii="Times New Roman" w:eastAsia="Times New Roman" w:hAnsi="Times New Roman" w:cs="Times New Roman"/>
          <w:noProof/>
          <w:color w:val="000000"/>
        </w:rPr>
        <w:t>(87, 88)</w:t>
      </w:r>
      <w:r>
        <w:fldChar w:fldCharType="end"/>
      </w:r>
      <w:r>
        <w:rPr>
          <w:rFonts w:ascii="Times New Roman" w:eastAsia="Times New Roman" w:hAnsi="Times New Roman" w:cs="Times New Roman"/>
        </w:rPr>
        <w:t xml:space="preserve">. Dried fish value chains are typically small-scale and informal, with high associated loss of fish, indicating that investments to minimise post-harvest loss </w:t>
      </w:r>
      <w:r>
        <w:fldChar w:fldCharType="begin" w:fldLock="1"/>
      </w:r>
      <w:r w:rsidR="002B7F83">
        <w:instrText>ADDIN paperpile_citation &lt;clusterId&gt;G156U416J897N518&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w7/XlvFfOD6R9+/f/4vfRE+Qg==&lt;/data&gt; \* MERGEFORMAT</w:instrText>
      </w:r>
      <w:r>
        <w:fldChar w:fldCharType="separate"/>
      </w:r>
      <w:r w:rsidR="00AE40AB">
        <w:rPr>
          <w:rFonts w:ascii="Times New Roman" w:eastAsia="Times New Roman" w:hAnsi="Times New Roman" w:cs="Times New Roman"/>
          <w:noProof/>
          <w:color w:val="000000"/>
        </w:rPr>
        <w:t>(89)</w:t>
      </w:r>
      <w:r>
        <w:fldChar w:fldCharType="end"/>
      </w:r>
      <w:r>
        <w:rPr>
          <w:rFonts w:ascii="Times New Roman" w:eastAsia="Times New Roman" w:hAnsi="Times New Roman" w:cs="Times New Roman"/>
        </w:rPr>
        <w:t xml:space="preserve"> </w:t>
      </w:r>
      <w:r w:rsidR="00BF7C1D">
        <w:rPr>
          <w:rFonts w:ascii="Times New Roman" w:eastAsia="Times New Roman" w:hAnsi="Times New Roman" w:cs="Times New Roman"/>
        </w:rPr>
        <w:t xml:space="preserve">may </w:t>
      </w:r>
      <w:r>
        <w:rPr>
          <w:rFonts w:ascii="Times New Roman" w:eastAsia="Times New Roman" w:hAnsi="Times New Roman" w:cs="Times New Roman"/>
        </w:rPr>
        <w:t xml:space="preserve">help </w:t>
      </w:r>
      <w:r>
        <w:rPr>
          <w:rFonts w:ascii="Times New Roman" w:eastAsia="Times New Roman" w:hAnsi="Times New Roman" w:cs="Times New Roman"/>
        </w:rPr>
        <w:lastRenderedPageBreak/>
        <w:t xml:space="preserve">enhance the supply of dried, small fish while protecting livelihoods and associated economic and cultural benefits. </w:t>
      </w:r>
      <w:r w:rsidR="00D02302">
        <w:rPr>
          <w:rFonts w:ascii="Times New Roman" w:eastAsia="Times New Roman" w:hAnsi="Times New Roman" w:cs="Times New Roman"/>
        </w:rPr>
        <w:t>For example,</w:t>
      </w:r>
      <w:r w:rsidR="00D02302" w:rsidRPr="00870551">
        <w:rPr>
          <w:rFonts w:ascii="Times New Roman" w:eastAsia="Times New Roman" w:hAnsi="Times New Roman" w:cs="Times New Roman"/>
        </w:rPr>
        <w:t xml:space="preserve"> improved storage and drying equipment</w:t>
      </w:r>
      <w:r w:rsidR="00D02302">
        <w:rPr>
          <w:rFonts w:ascii="Times New Roman" w:eastAsia="Times New Roman" w:hAnsi="Times New Roman" w:cs="Times New Roman"/>
        </w:rPr>
        <w:t xml:space="preserve"> (e.g. solar dryers) can help </w:t>
      </w:r>
      <w:r w:rsidR="00D02302" w:rsidRPr="00673BEB">
        <w:rPr>
          <w:rFonts w:ascii="Times New Roman" w:eastAsia="Times New Roman" w:hAnsi="Times New Roman" w:cs="Times New Roman"/>
        </w:rPr>
        <w:t xml:space="preserve">to </w:t>
      </w:r>
      <w:r w:rsidR="00D02302" w:rsidRPr="00870551">
        <w:rPr>
          <w:rFonts w:ascii="Times New Roman" w:eastAsia="Times New Roman" w:hAnsi="Times New Roman" w:cs="Times New Roman"/>
        </w:rPr>
        <w:t xml:space="preserve">prevent </w:t>
      </w:r>
      <w:r w:rsidR="00D02302" w:rsidRPr="00673BEB">
        <w:rPr>
          <w:rFonts w:ascii="Times New Roman" w:eastAsia="Times New Roman" w:hAnsi="Times New Roman" w:cs="Times New Roman"/>
        </w:rPr>
        <w:t xml:space="preserve">spoilage and </w:t>
      </w:r>
      <w:r w:rsidR="00D02302" w:rsidRPr="00870551">
        <w:rPr>
          <w:rFonts w:ascii="Times New Roman" w:eastAsia="Times New Roman" w:hAnsi="Times New Roman" w:cs="Times New Roman"/>
        </w:rPr>
        <w:t xml:space="preserve">contamination </w:t>
      </w:r>
      <w:r w:rsidR="00D02302" w:rsidRPr="00870551">
        <w:fldChar w:fldCharType="begin" w:fldLock="1"/>
      </w:r>
      <w:r w:rsidR="00D02302">
        <w:instrText>ADDIN paperpile_citation &lt;clusterId&gt;U262I352E642B433&lt;/clusterId&gt;&lt;metadata&gt;&lt;citation&gt;&lt;id&gt;8F1464DE355211EFB8F250CF945E4932&lt;/id&gt;&lt;/citation&gt;&lt;citation&gt;&lt;id&gt;259466D8654211EF8E5E8FBA945E4932&lt;/id&gt;&lt;/citation&gt;&lt;/metadata&gt;&lt;data&gt;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&lt;/data&gt; \* MERGEFORMAT</w:instrText>
      </w:r>
      <w:r w:rsidR="00D02302" w:rsidRPr="00870551">
        <w:fldChar w:fldCharType="separate"/>
      </w:r>
      <w:r w:rsidR="00AE40AB">
        <w:rPr>
          <w:rFonts w:ascii="Times New Roman" w:eastAsia="Times New Roman" w:hAnsi="Times New Roman" w:cs="Times New Roman"/>
          <w:noProof/>
          <w:color w:val="000000"/>
        </w:rPr>
        <w:t>(36, 90)</w:t>
      </w:r>
      <w:r w:rsidR="00D02302" w:rsidRPr="00870551">
        <w:fldChar w:fldCharType="end"/>
      </w:r>
      <w:r w:rsidR="00FC1B64">
        <w:rPr>
          <w:rFonts w:ascii="Times New Roman" w:eastAsia="Times New Roman" w:hAnsi="Times New Roman" w:cs="Times New Roman"/>
        </w:rPr>
        <w:t>, while removal of financial barriers (e.g. through accounting and entrepreneurial training</w:t>
      </w:r>
      <w:r w:rsidR="00FC1B64" w:rsidRPr="0014589C">
        <w:rPr>
          <w:rFonts w:ascii="Times New Roman" w:eastAsia="Times New Roman" w:hAnsi="Times New Roman" w:cs="Times New Roman"/>
        </w:rPr>
        <w:t xml:space="preserve"> </w:t>
      </w:r>
      <w:r w:rsidR="00FC1B64">
        <w:rPr>
          <w:rFonts w:ascii="Times New Roman" w:eastAsia="Times New Roman" w:hAnsi="Times New Roman" w:cs="Times New Roman"/>
        </w:rPr>
        <w:t xml:space="preserve">or the provision of grants or loans) can support </w:t>
      </w:r>
      <w:r w:rsidR="00FC1B64" w:rsidRPr="003742B5">
        <w:rPr>
          <w:rFonts w:ascii="Times New Roman" w:eastAsia="Times New Roman" w:hAnsi="Times New Roman" w:cs="Times New Roman"/>
        </w:rPr>
        <w:t xml:space="preserve">entry of marginalised groups and women into fish </w:t>
      </w:r>
      <w:r w:rsidR="00FC1B64">
        <w:rPr>
          <w:rFonts w:ascii="Times New Roman" w:eastAsia="Times New Roman" w:hAnsi="Times New Roman" w:cs="Times New Roman"/>
        </w:rPr>
        <w:t>food systems</w:t>
      </w:r>
      <w:r w:rsidR="00FC1B64" w:rsidRPr="003742B5">
        <w:rPr>
          <w:rFonts w:ascii="Times New Roman" w:eastAsia="Times New Roman" w:hAnsi="Times New Roman" w:cs="Times New Roman"/>
        </w:rPr>
        <w:t xml:space="preserve"> </w:t>
      </w:r>
      <w:r w:rsidR="00FC1B64">
        <w:rPr>
          <w:rFonts w:ascii="Times New Roman" w:eastAsia="Times New Roman" w:hAnsi="Times New Roman" w:cs="Times New Roman"/>
        </w:rPr>
        <w:fldChar w:fldCharType="begin" w:fldLock="1"/>
      </w:r>
      <w:r w:rsidR="00FC1B64">
        <w:rPr>
          <w:rFonts w:ascii="Times New Roman" w:eastAsia="Times New Roman" w:hAnsi="Times New Roman" w:cs="Times New Roman"/>
        </w:rPr>
        <w:instrText>ADDIN paperpile_citation &lt;clusterId&gt;E919S169O759L161&lt;/clusterId&gt;&lt;metadata&gt;&lt;citation&gt;&lt;id&gt;1371bbb0-59f9-4be9-8e0e-67d60915d44d&lt;/id&gt;&lt;/citation&gt;&lt;/metadata&gt;&lt;data&gt;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&lt;/data&gt; \* MERGEFORMAT</w:instrText>
      </w:r>
      <w:r w:rsidR="00FC1B64">
        <w:rPr>
          <w:rFonts w:ascii="Times New Roman" w:eastAsia="Times New Roman" w:hAnsi="Times New Roman" w:cs="Times New Roman"/>
        </w:rPr>
        <w:fldChar w:fldCharType="separate"/>
      </w:r>
      <w:r w:rsidR="00D00575">
        <w:rPr>
          <w:rFonts w:ascii="Times New Roman" w:eastAsia="Times New Roman" w:hAnsi="Times New Roman" w:cs="Times New Roman"/>
          <w:noProof/>
        </w:rPr>
        <w:t>(91)</w:t>
      </w:r>
      <w:r w:rsidR="00FC1B64">
        <w:rPr>
          <w:rFonts w:ascii="Times New Roman" w:eastAsia="Times New Roman" w:hAnsi="Times New Roman" w:cs="Times New Roman"/>
        </w:rPr>
        <w:fldChar w:fldCharType="end"/>
      </w:r>
      <w:r w:rsidR="00FC1B64">
        <w:rPr>
          <w:rFonts w:ascii="Times New Roman" w:eastAsia="Times New Roman" w:hAnsi="Times New Roman" w:cs="Times New Roman"/>
        </w:rPr>
        <w:t xml:space="preserve">. </w:t>
      </w:r>
      <w:r w:rsidR="0014589C">
        <w:rPr>
          <w:rFonts w:ascii="Times New Roman" w:eastAsia="Times New Roman" w:hAnsi="Times New Roman" w:cs="Times New Roman"/>
        </w:rPr>
        <w:t>However, s</w:t>
      </w:r>
      <w:r w:rsidR="00D02302">
        <w:rPr>
          <w:rFonts w:ascii="Times New Roman" w:eastAsia="Times New Roman" w:hAnsi="Times New Roman" w:cs="Times New Roman"/>
        </w:rPr>
        <w:t>uch</w:t>
      </w:r>
      <w:r w:rsidR="00D02302" w:rsidRPr="00870551">
        <w:rPr>
          <w:rFonts w:ascii="Times New Roman" w:eastAsia="Times New Roman" w:hAnsi="Times New Roman" w:cs="Times New Roman"/>
        </w:rPr>
        <w:t xml:space="preserve"> interventions should be developed in ways that</w:t>
      </w:r>
      <w:r w:rsidR="00D02302" w:rsidRPr="00870551">
        <w:rPr>
          <w:rFonts w:ascii="Times New Roman" w:hAnsi="Times New Roman" w:cs="Times New Roman"/>
        </w:rPr>
        <w:t xml:space="preserve"> </w:t>
      </w:r>
      <w:r w:rsidR="00D02302" w:rsidRPr="00870551">
        <w:rPr>
          <w:rFonts w:ascii="Times New Roman" w:eastAsia="Times New Roman" w:hAnsi="Times New Roman" w:cs="Times New Roman"/>
        </w:rPr>
        <w:t xml:space="preserve">avoid </w:t>
      </w:r>
      <w:r w:rsidR="0014589C">
        <w:rPr>
          <w:rFonts w:ascii="Times New Roman" w:eastAsia="Times New Roman" w:hAnsi="Times New Roman" w:cs="Times New Roman"/>
        </w:rPr>
        <w:t xml:space="preserve">creating new or </w:t>
      </w:r>
      <w:r w:rsidR="00D02302" w:rsidRPr="00870551">
        <w:rPr>
          <w:rFonts w:ascii="Times New Roman" w:eastAsia="Times New Roman" w:hAnsi="Times New Roman" w:cs="Times New Roman"/>
        </w:rPr>
        <w:t xml:space="preserve">exacerbating existing inequalities (e.g. </w:t>
      </w:r>
      <w:r w:rsidR="0014589C">
        <w:rPr>
          <w:rFonts w:ascii="Times New Roman" w:eastAsia="Times New Roman" w:hAnsi="Times New Roman" w:cs="Times New Roman"/>
        </w:rPr>
        <w:t xml:space="preserve">associated with </w:t>
      </w:r>
      <w:r w:rsidR="00D02302" w:rsidRPr="00870551">
        <w:rPr>
          <w:rFonts w:ascii="Times New Roman" w:eastAsia="Times New Roman" w:hAnsi="Times New Roman" w:cs="Times New Roman"/>
        </w:rPr>
        <w:t xml:space="preserve">gender, class) </w:t>
      </w:r>
      <w:r w:rsidR="00D02302" w:rsidRPr="00870551">
        <w:fldChar w:fldCharType="begin" w:fldLock="1"/>
      </w:r>
      <w:r w:rsidR="00D02302" w:rsidRPr="00870551">
        <w:instrText>ADDIN paperpile_citation &lt;clusterId&gt;V676J733Y113C737&lt;/clusterId&gt;&lt;metadata&gt;&lt;citation&gt;&lt;id&gt;A98B5302C07811EF8DC079D4C86158D7&lt;/id&gt;&lt;/citation&gt;&lt;/metadata&gt;&lt;data&gt;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&lt;/data&gt; \* MERGEFORMAT</w:instrText>
      </w:r>
      <w:r w:rsidR="00D02302" w:rsidRPr="00870551">
        <w:fldChar w:fldCharType="separate"/>
      </w:r>
      <w:r w:rsidR="00D00575">
        <w:rPr>
          <w:rFonts w:ascii="Times New Roman" w:eastAsia="Times New Roman" w:hAnsi="Times New Roman" w:cs="Times New Roman"/>
          <w:noProof/>
          <w:color w:val="000000"/>
        </w:rPr>
        <w:t>(92)</w:t>
      </w:r>
      <w:r w:rsidR="00D02302" w:rsidRPr="00870551">
        <w:fldChar w:fldCharType="end"/>
      </w:r>
      <w:r w:rsidR="00D02302">
        <w:t>,</w:t>
      </w:r>
      <w:r w:rsidR="00D02302">
        <w:rPr>
          <w:rFonts w:ascii="Times New Roman" w:eastAsia="Times New Roman" w:hAnsi="Times New Roman" w:cs="Times New Roman"/>
        </w:rPr>
        <w:t xml:space="preserve"> and include training, infrastructure, and engagement to enhance uptake by fishing communities </w:t>
      </w:r>
      <w:r w:rsidR="00D02302">
        <w:rPr>
          <w:rFonts w:ascii="Times New Roman" w:eastAsia="Times New Roman" w:hAnsi="Times New Roman" w:cs="Times New Roman"/>
        </w:rPr>
        <w:fldChar w:fldCharType="begin" w:fldLock="1"/>
      </w:r>
      <w:r w:rsidR="00D02302">
        <w:rPr>
          <w:rFonts w:ascii="Times New Roman" w:eastAsia="Times New Roman" w:hAnsi="Times New Roman" w:cs="Times New Roman"/>
        </w:rPr>
        <w:instrText>ADDIN paperpile_citation &lt;clusterId&gt;O443C491R881V514&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x7hujf+em0V08Gf379//i9AgD33&lt;/data&gt; \* MERGEFORMAT</w:instrText>
      </w:r>
      <w:r w:rsidR="00D02302">
        <w:rPr>
          <w:rFonts w:ascii="Times New Roman" w:eastAsia="Times New Roman" w:hAnsi="Times New Roman" w:cs="Times New Roman"/>
        </w:rPr>
        <w:fldChar w:fldCharType="separate"/>
      </w:r>
      <w:r w:rsidR="00AE40AB">
        <w:rPr>
          <w:rFonts w:ascii="Times New Roman" w:eastAsia="Times New Roman" w:hAnsi="Times New Roman" w:cs="Times New Roman"/>
          <w:noProof/>
        </w:rPr>
        <w:t>(89)</w:t>
      </w:r>
      <w:r w:rsidR="00D02302">
        <w:rPr>
          <w:rFonts w:ascii="Times New Roman" w:eastAsia="Times New Roman" w:hAnsi="Times New Roman" w:cs="Times New Roman"/>
        </w:rPr>
        <w:fldChar w:fldCharType="end"/>
      </w:r>
      <w:r w:rsidR="00D02302">
        <w:rPr>
          <w:rFonts w:ascii="Times New Roman" w:eastAsia="Times New Roman" w:hAnsi="Times New Roman" w:cs="Times New Roman"/>
        </w:rPr>
        <w:t>.</w:t>
      </w:r>
      <w:r w:rsidR="00FC1B64">
        <w:rPr>
          <w:rFonts w:ascii="Times New Roman" w:eastAsia="Times New Roman" w:hAnsi="Times New Roman" w:cs="Times New Roman"/>
        </w:rPr>
        <w:t xml:space="preserve"> </w:t>
      </w:r>
      <w:r w:rsidR="00443299">
        <w:rPr>
          <w:rFonts w:ascii="Times New Roman" w:eastAsia="Times New Roman" w:hAnsi="Times New Roman" w:cs="Times New Roman"/>
        </w:rPr>
        <w:t>P</w:t>
      </w:r>
      <w:r w:rsidR="00FC1B64">
        <w:rPr>
          <w:rFonts w:ascii="Times New Roman" w:eastAsia="Times New Roman" w:hAnsi="Times New Roman" w:cs="Times New Roman"/>
        </w:rPr>
        <w:t xml:space="preserve">olicies </w:t>
      </w:r>
      <w:r w:rsidR="00443299">
        <w:rPr>
          <w:rFonts w:ascii="Times New Roman" w:eastAsia="Times New Roman" w:hAnsi="Times New Roman" w:cs="Times New Roman"/>
        </w:rPr>
        <w:t xml:space="preserve">also </w:t>
      </w:r>
      <w:r w:rsidR="0014589C">
        <w:rPr>
          <w:rFonts w:ascii="Times New Roman" w:eastAsia="Times New Roman" w:hAnsi="Times New Roman" w:cs="Times New Roman"/>
        </w:rPr>
        <w:t xml:space="preserve">need to </w:t>
      </w:r>
      <w:r w:rsidR="00443299">
        <w:rPr>
          <w:rFonts w:ascii="Times New Roman" w:eastAsia="Times New Roman" w:hAnsi="Times New Roman" w:cs="Times New Roman"/>
        </w:rPr>
        <w:t xml:space="preserve">minimize </w:t>
      </w:r>
      <w:r w:rsidR="00D02302" w:rsidRPr="003742B5">
        <w:rPr>
          <w:rFonts w:ascii="Times New Roman" w:eastAsia="Times New Roman" w:hAnsi="Times New Roman" w:cs="Times New Roman"/>
        </w:rPr>
        <w:t xml:space="preserve">risks </w:t>
      </w:r>
      <w:r w:rsidR="00D02302">
        <w:rPr>
          <w:rFonts w:ascii="Times New Roman" w:eastAsia="Times New Roman" w:hAnsi="Times New Roman" w:cs="Times New Roman"/>
        </w:rPr>
        <w:t xml:space="preserve">associated with value chain </w:t>
      </w:r>
      <w:r w:rsidR="00D02302" w:rsidRPr="003742B5">
        <w:rPr>
          <w:rFonts w:ascii="Times New Roman" w:eastAsia="Times New Roman" w:hAnsi="Times New Roman" w:cs="Times New Roman"/>
        </w:rPr>
        <w:t>commercialization</w:t>
      </w:r>
      <w:r w:rsidR="00D00575">
        <w:rPr>
          <w:rFonts w:ascii="Times New Roman" w:eastAsia="Times New Roman" w:hAnsi="Times New Roman" w:cs="Times New Roman"/>
        </w:rPr>
        <w:t xml:space="preserve"> that impact fishers, processors, and consumers </w:t>
      </w:r>
      <w:r w:rsidR="00D02302">
        <w:rPr>
          <w:rFonts w:ascii="Times New Roman" w:eastAsia="Times New Roman" w:hAnsi="Times New Roman" w:cs="Times New Roman"/>
        </w:rPr>
        <w:fldChar w:fldCharType="begin" w:fldLock="1"/>
      </w:r>
      <w:r w:rsidR="00D00575">
        <w:rPr>
          <w:rFonts w:ascii="Times New Roman" w:eastAsia="Times New Roman" w:hAnsi="Times New Roman" w:cs="Times New Roman"/>
        </w:rPr>
        <w:instrText>ADDIN paperpile_citation &lt;clusterId&gt;A257O214K895H328&lt;/clusterId&gt;&lt;metadata&gt;&lt;citation&gt;&lt;id&gt;30788C885E3411EFACCA8FBA945E4932&lt;/id&gt;&lt;/citation&gt;&lt;citation&gt;&lt;id&gt;A98B5302C07811EF8DC079D4C86158D7&lt;/id&gt;&lt;/citation&gt;&lt;citation&gt;&lt;id&gt;E1252692A04A11EF9D1441C6C86158D7&lt;/id&gt;&lt;/citation&gt;&lt;/metadata&gt;&lt;data&gt;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&lt;/data&gt; \* MERGEFORMAT</w:instrText>
      </w:r>
      <w:r w:rsidR="00D02302">
        <w:rPr>
          <w:rFonts w:ascii="Times New Roman" w:eastAsia="Times New Roman" w:hAnsi="Times New Roman" w:cs="Times New Roman"/>
        </w:rPr>
        <w:fldChar w:fldCharType="separate"/>
      </w:r>
      <w:r w:rsidR="00D00575">
        <w:rPr>
          <w:rFonts w:ascii="Times New Roman" w:eastAsia="Times New Roman" w:hAnsi="Times New Roman" w:cs="Times New Roman"/>
          <w:noProof/>
        </w:rPr>
        <w:t>(82, 85, 92)</w:t>
      </w:r>
      <w:r w:rsidR="00D02302">
        <w:rPr>
          <w:rFonts w:ascii="Times New Roman" w:eastAsia="Times New Roman" w:hAnsi="Times New Roman" w:cs="Times New Roman"/>
        </w:rPr>
        <w:fldChar w:fldCharType="end"/>
      </w:r>
      <w:r w:rsidR="00D00575">
        <w:rPr>
          <w:rFonts w:ascii="Times New Roman" w:eastAsia="Times New Roman" w:hAnsi="Times New Roman" w:cs="Times New Roman"/>
        </w:rPr>
        <w:t xml:space="preserve">, particularly </w:t>
      </w:r>
      <w:r w:rsidR="00F10651">
        <w:rPr>
          <w:rFonts w:ascii="Times New Roman" w:eastAsia="Times New Roman" w:hAnsi="Times New Roman" w:cs="Times New Roman"/>
        </w:rPr>
        <w:t xml:space="preserve">for </w:t>
      </w:r>
      <w:r w:rsidR="00D00575">
        <w:rPr>
          <w:rFonts w:ascii="Times New Roman" w:eastAsia="Times New Roman" w:hAnsi="Times New Roman" w:cs="Times New Roman"/>
        </w:rPr>
        <w:t>poorer households that are most reliant on dried fish</w:t>
      </w:r>
      <w:r w:rsidR="00FC1B64">
        <w:rPr>
          <w:rFonts w:ascii="Times New Roman" w:eastAsia="Times New Roman" w:hAnsi="Times New Roman" w:cs="Times New Roman"/>
        </w:rPr>
        <w:t>.</w:t>
      </w:r>
    </w:p>
    <w:p w14:paraId="66018ADA" w14:textId="77777777" w:rsidR="006A4A72" w:rsidRDefault="00000000">
      <w:pPr>
        <w:spacing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6438B113" w14:textId="2A8ED63A" w:rsidR="006A4A72" w:rsidRPr="00C7085E" w:rsidRDefault="00000000">
      <w:pPr>
        <w:spacing w:after="240"/>
        <w:rPr>
          <w:rFonts w:ascii="Times New Roman" w:eastAsia="Times New Roman" w:hAnsi="Times New Roman" w:cs="Times New Roman"/>
          <w:lang w:val="fr-FR"/>
        </w:rPr>
      </w:pPr>
      <w:r>
        <w:rPr>
          <w:rFonts w:ascii="Times New Roman" w:eastAsia="Times New Roman" w:hAnsi="Times New Roman" w:cs="Times New Roman"/>
        </w:rPr>
        <w:t xml:space="preserve">Our nutrient analysis built nutrient composition tables for dried, small fish species that are widely caught and consumed across East and West Africa, including fisheries in pelagic ecosystems in the Great Lakes and eastern tropical Atlantic Ocean, and coral reefs in the Indian Ocean. These species represent diverse ecosystems, small-scale fisheries that are often data limited, and regional and informal trade networks, underlining the widespread significance of dried, small fish as a source of dietary nutrients in low- and middle-income countries. We found that very small portion sizes contributed significant amounts of iron, zinc, calcium, omega-3 fatty acids, and iodine to the recommended nutrient intakes of women and young children. Many vitamins and minerals deficient in diets </w:t>
      </w:r>
      <w:r>
        <w:fldChar w:fldCharType="begin" w:fldLock="1"/>
      </w:r>
      <w:r w:rsidR="002B7F83">
        <w:instrText>ADDIN paperpile_citation &lt;clusterId&gt;A835H282D672B386&lt;/clusterId&gt;&lt;metadata&gt;&lt;citation&gt;&lt;id&gt;0D29254A0E0B11EFA9880CAC945E4932&lt;/id&gt;&lt;/citation&gt;&lt;/metadata&gt;&lt;data&gt;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&lt;/data&gt; \* MERGEFORMAT</w:instrText>
      </w:r>
      <w:r>
        <w:fldChar w:fldCharType="separate"/>
      </w:r>
      <w:r w:rsidR="002B7F83">
        <w:rPr>
          <w:rFonts w:ascii="Times New Roman" w:eastAsia="Times New Roman" w:hAnsi="Times New Roman" w:cs="Times New Roman"/>
          <w:noProof/>
          <w:color w:val="000000"/>
        </w:rPr>
        <w:t>(45)</w:t>
      </w:r>
      <w:r>
        <w:fldChar w:fldCharType="end"/>
      </w:r>
      <w:r>
        <w:rPr>
          <w:rFonts w:ascii="Times New Roman" w:eastAsia="Times New Roman" w:hAnsi="Times New Roman" w:cs="Times New Roman"/>
        </w:rPr>
        <w:t xml:space="preserve"> are concentrated in small fish, reinforcing the potential for leveraging dried fish to help achieve SDG 2 ‘Zero Hunger’, including eliminating ‘hidden hunger’ by 2030 </w:t>
      </w:r>
      <w:r>
        <w:fldChar w:fldCharType="begin" w:fldLock="1"/>
      </w:r>
      <w:r w:rsidR="002B7F83">
        <w:instrText>ADDIN paperpile_citation &lt;clusterId&gt;O749B196R487O111&lt;/clusterId&gt;&lt;metadata&gt;&lt;citation&gt;&lt;id&gt;E59BB7C4A36311EF8149FC160994A344&lt;/id&gt;&lt;/citation&gt;&lt;/metadata&gt;&lt;data&gt;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&lt;/data&gt; \* MERGEFORMAT</w:instrText>
      </w:r>
      <w:r>
        <w:fldChar w:fldCharType="separate"/>
      </w:r>
      <w:r w:rsidR="002B7F83">
        <w:rPr>
          <w:rFonts w:ascii="Times New Roman" w:eastAsia="Times New Roman" w:hAnsi="Times New Roman" w:cs="Times New Roman"/>
          <w:noProof/>
          <w:color w:val="000000"/>
        </w:rPr>
        <w:t>(3)</w:t>
      </w:r>
      <w:r>
        <w:fldChar w:fldCharType="end"/>
      </w:r>
      <w:r>
        <w:rPr>
          <w:rFonts w:ascii="Times New Roman" w:eastAsia="Times New Roman" w:hAnsi="Times New Roman" w:cs="Times New Roman"/>
        </w:rPr>
        <w:t xml:space="preserve">. </w:t>
      </w:r>
      <w:r w:rsidR="001C1006">
        <w:rPr>
          <w:rFonts w:ascii="Times New Roman" w:eastAsia="Times New Roman" w:hAnsi="Times New Roman" w:cs="Times New Roman"/>
        </w:rPr>
        <w:t>Policies</w:t>
      </w:r>
      <w:r w:rsidR="00556623">
        <w:rPr>
          <w:rFonts w:ascii="Times New Roman" w:eastAsia="Times New Roman" w:hAnsi="Times New Roman" w:cs="Times New Roman"/>
        </w:rPr>
        <w:t xml:space="preserve"> to enable and encourage the consumption o</w:t>
      </w:r>
      <w:r w:rsidR="00381127">
        <w:rPr>
          <w:rFonts w:ascii="Times New Roman" w:eastAsia="Times New Roman" w:hAnsi="Times New Roman" w:cs="Times New Roman"/>
        </w:rPr>
        <w:t>f</w:t>
      </w:r>
      <w:r w:rsidR="00556623">
        <w:rPr>
          <w:rFonts w:ascii="Times New Roman" w:eastAsia="Times New Roman" w:hAnsi="Times New Roman" w:cs="Times New Roman"/>
        </w:rPr>
        <w:t xml:space="preserve"> dried fish, especially among young children and women, are needed in places where micronutrient deficiencies are prevalent but small dried fish are abundant. </w:t>
      </w:r>
      <w:r w:rsidR="00D861B6" w:rsidRPr="00D861B6">
        <w:rPr>
          <w:rFonts w:ascii="Times New Roman" w:eastAsia="Times New Roman" w:hAnsi="Times New Roman" w:cs="Times New Roman"/>
        </w:rPr>
        <w:t xml:space="preserve">Indeed, </w:t>
      </w:r>
      <w:r w:rsidR="00D861B6">
        <w:rPr>
          <w:rFonts w:ascii="Times New Roman" w:eastAsia="Times New Roman" w:hAnsi="Times New Roman" w:cs="Times New Roman"/>
        </w:rPr>
        <w:t xml:space="preserve">while </w:t>
      </w:r>
      <w:r w:rsidR="00D861B6" w:rsidRPr="00D861B6">
        <w:rPr>
          <w:rFonts w:ascii="Times New Roman" w:eastAsia="Times New Roman" w:hAnsi="Times New Roman" w:cs="Times New Roman"/>
        </w:rPr>
        <w:t>cereal fortification programs have been widely implemented to boost intakes of nutrients that are concentrated in dried small fishes</w:t>
      </w:r>
      <w:r w:rsidR="00D861B6">
        <w:rPr>
          <w:rFonts w:ascii="Times New Roman" w:eastAsia="Times New Roman" w:hAnsi="Times New Roman" w:cs="Times New Roman"/>
        </w:rPr>
        <w:t xml:space="preserve"> </w:t>
      </w:r>
      <w:r w:rsidR="00D861B6">
        <w:fldChar w:fldCharType="begin" w:fldLock="1"/>
      </w:r>
      <w:r w:rsidR="00D861B6">
        <w:instrText>ADDIN paperpile_citation &lt;clusterId&gt;U318I386X976B769&lt;/clusterId&gt;&lt;metadata&gt;&lt;citation&gt;&lt;id&gt;CFFA2F30BFBB11EF81B3B3300994A344&lt;/id&gt;&lt;/citation&gt;&lt;/metadata&gt;&lt;data&gt;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&lt;/data&gt; \* MERGEFORMAT</w:instrText>
      </w:r>
      <w:r w:rsidR="00D861B6">
        <w:fldChar w:fldCharType="separate"/>
      </w:r>
      <w:r w:rsidR="00AE40AB">
        <w:rPr>
          <w:rFonts w:ascii="Times New Roman" w:eastAsia="Times New Roman" w:hAnsi="Times New Roman" w:cs="Times New Roman"/>
          <w:noProof/>
          <w:color w:val="000000"/>
        </w:rPr>
        <w:t>(93)</w:t>
      </w:r>
      <w:r w:rsidR="00D861B6">
        <w:fldChar w:fldCharType="end"/>
      </w:r>
      <w:r w:rsidR="00D861B6">
        <w:t xml:space="preserve">, </w:t>
      </w:r>
      <w:r w:rsidR="00D861B6" w:rsidRPr="00D861B6">
        <w:rPr>
          <w:rFonts w:ascii="Times New Roman" w:eastAsia="Times New Roman" w:hAnsi="Times New Roman" w:cs="Times New Roman"/>
        </w:rPr>
        <w:t>dried fish are largely overlooked as a source of micronutrients by food-based dietary guidelines</w:t>
      </w:r>
      <w:r>
        <w:rPr>
          <w:rFonts w:ascii="Times New Roman" w:eastAsia="Times New Roman" w:hAnsi="Times New Roman" w:cs="Times New Roman"/>
        </w:rPr>
        <w:t>.</w:t>
      </w:r>
      <w:r w:rsidR="00556623">
        <w:rPr>
          <w:rFonts w:ascii="Times New Roman" w:eastAsia="Times New Roman" w:hAnsi="Times New Roman" w:cs="Times New Roman"/>
        </w:rPr>
        <w:t xml:space="preserve"> </w:t>
      </w:r>
      <w:r w:rsidR="00381127">
        <w:rPr>
          <w:rFonts w:ascii="Times New Roman" w:eastAsia="Times New Roman" w:hAnsi="Times New Roman" w:cs="Times New Roman"/>
        </w:rPr>
        <w:t xml:space="preserve">Practical strategies can involve the inclusion of </w:t>
      </w:r>
      <w:r w:rsidR="00400C04">
        <w:rPr>
          <w:rFonts w:ascii="Times New Roman" w:eastAsia="Times New Roman" w:hAnsi="Times New Roman" w:cs="Times New Roman"/>
        </w:rPr>
        <w:t xml:space="preserve">dried </w:t>
      </w:r>
      <w:r w:rsidR="00381127">
        <w:rPr>
          <w:rFonts w:ascii="Times New Roman" w:eastAsia="Times New Roman" w:hAnsi="Times New Roman" w:cs="Times New Roman"/>
        </w:rPr>
        <w:t xml:space="preserve">fish </w:t>
      </w:r>
      <w:r w:rsidR="00400C04">
        <w:rPr>
          <w:rFonts w:ascii="Times New Roman" w:eastAsia="Times New Roman" w:hAnsi="Times New Roman" w:cs="Times New Roman"/>
        </w:rPr>
        <w:t xml:space="preserve">products </w:t>
      </w:r>
      <w:r w:rsidR="00381127">
        <w:rPr>
          <w:rFonts w:ascii="Times New Roman" w:eastAsia="Times New Roman" w:hAnsi="Times New Roman" w:cs="Times New Roman"/>
        </w:rPr>
        <w:t>in complementary feeding and malnutrition treatment products</w:t>
      </w:r>
      <w:r w:rsidR="00474CAC">
        <w:rPr>
          <w:rFonts w:ascii="Times New Roman" w:eastAsia="Times New Roman" w:hAnsi="Times New Roman" w:cs="Times New Roman"/>
        </w:rPr>
        <w:t xml:space="preserve"> </w:t>
      </w:r>
      <w:r w:rsidR="00474CAC">
        <w:rPr>
          <w:rFonts w:ascii="Times New Roman" w:eastAsia="Times New Roman" w:hAnsi="Times New Roman" w:cs="Times New Roman"/>
        </w:rPr>
        <w:fldChar w:fldCharType="begin" w:fldLock="1"/>
      </w:r>
      <w:r w:rsidR="00D861B6">
        <w:rPr>
          <w:rFonts w:ascii="Times New Roman" w:eastAsia="Times New Roman" w:hAnsi="Times New Roman" w:cs="Times New Roman"/>
        </w:rPr>
        <w:instrText>ADDIN paperpile_citation &lt;clusterId&gt;I121P277L568I352&lt;/clusterId&gt;&lt;metadata&gt;&lt;citation&gt;&lt;id&gt;9739cf1f-5a28-4dd1-a171-57e4831813b3&lt;/id&gt;&lt;/citation&gt;&lt;/metadata&gt;&lt;data&gt;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&lt;/data&gt; \* MERGEFORMAT</w:instrText>
      </w:r>
      <w:r w:rsidR="00474CAC">
        <w:rPr>
          <w:rFonts w:ascii="Times New Roman" w:eastAsia="Times New Roman" w:hAnsi="Times New Roman" w:cs="Times New Roman"/>
        </w:rPr>
        <w:fldChar w:fldCharType="separate"/>
      </w:r>
      <w:r w:rsidR="00AE40AB">
        <w:rPr>
          <w:rFonts w:ascii="Times New Roman" w:eastAsia="Times New Roman" w:hAnsi="Times New Roman" w:cs="Times New Roman"/>
          <w:noProof/>
        </w:rPr>
        <w:t>(94)</w:t>
      </w:r>
      <w:r w:rsidR="00474CAC">
        <w:rPr>
          <w:rFonts w:ascii="Times New Roman" w:eastAsia="Times New Roman" w:hAnsi="Times New Roman" w:cs="Times New Roman"/>
        </w:rPr>
        <w:fldChar w:fldCharType="end"/>
      </w:r>
      <w:r w:rsidR="00381127">
        <w:rPr>
          <w:rFonts w:ascii="Times New Roman" w:eastAsia="Times New Roman" w:hAnsi="Times New Roman" w:cs="Times New Roman"/>
        </w:rPr>
        <w:t xml:space="preserve">, </w:t>
      </w:r>
      <w:r w:rsidR="00474CAC">
        <w:rPr>
          <w:rFonts w:ascii="Times New Roman" w:eastAsia="Times New Roman" w:hAnsi="Times New Roman" w:cs="Times New Roman"/>
        </w:rPr>
        <w:t>s</w:t>
      </w:r>
      <w:r w:rsidR="00080BE4">
        <w:rPr>
          <w:rFonts w:ascii="Times New Roman" w:eastAsia="Times New Roman" w:hAnsi="Times New Roman" w:cs="Times New Roman"/>
        </w:rPr>
        <w:t xml:space="preserve">chool feeding </w:t>
      </w:r>
      <w:r w:rsidR="00474CAC">
        <w:rPr>
          <w:rFonts w:ascii="Times New Roman" w:eastAsia="Times New Roman" w:hAnsi="Times New Roman" w:cs="Times New Roman"/>
        </w:rPr>
        <w:t xml:space="preserve">programmes </w:t>
      </w:r>
      <w:r w:rsidR="00474CAC">
        <w:rPr>
          <w:rFonts w:ascii="Times New Roman" w:eastAsia="Times New Roman" w:hAnsi="Times New Roman" w:cs="Times New Roman"/>
        </w:rPr>
        <w:fldChar w:fldCharType="begin" w:fldLock="1"/>
      </w:r>
      <w:r w:rsidR="00474CAC">
        <w:rPr>
          <w:rFonts w:ascii="Times New Roman" w:eastAsia="Times New Roman" w:hAnsi="Times New Roman" w:cs="Times New Roman"/>
        </w:rPr>
        <w:instrText>ADDIN paperpile_citation &lt;clusterId&gt;A835O284D675H386&lt;/clusterId&gt;&lt;metadata&gt;&lt;citation&gt;&lt;id&gt;0f189f73-d336-4504-b8a4-455d17b16009&lt;/id&gt;&lt;/citation&gt;&lt;/metadata&gt;&lt;data&gt;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&lt;/data&gt; \* MERGEFORMAT</w:instrText>
      </w:r>
      <w:r w:rsidR="00474CAC">
        <w:rPr>
          <w:rFonts w:ascii="Times New Roman" w:eastAsia="Times New Roman" w:hAnsi="Times New Roman" w:cs="Times New Roman"/>
        </w:rPr>
        <w:fldChar w:fldCharType="separate"/>
      </w:r>
      <w:r w:rsidR="00AE40AB">
        <w:rPr>
          <w:rFonts w:ascii="Times New Roman" w:eastAsia="Times New Roman" w:hAnsi="Times New Roman" w:cs="Times New Roman"/>
          <w:noProof/>
        </w:rPr>
        <w:t>(95)</w:t>
      </w:r>
      <w:r w:rsidR="00474CAC">
        <w:rPr>
          <w:rFonts w:ascii="Times New Roman" w:eastAsia="Times New Roman" w:hAnsi="Times New Roman" w:cs="Times New Roman"/>
        </w:rPr>
        <w:fldChar w:fldCharType="end"/>
      </w:r>
      <w:r w:rsidR="00474CAC">
        <w:rPr>
          <w:rFonts w:ascii="Times New Roman" w:eastAsia="Times New Roman" w:hAnsi="Times New Roman" w:cs="Times New Roman"/>
        </w:rPr>
        <w:t xml:space="preserve">, </w:t>
      </w:r>
      <w:r w:rsidR="00080BE4">
        <w:rPr>
          <w:rFonts w:ascii="Times New Roman" w:eastAsia="Times New Roman" w:hAnsi="Times New Roman" w:cs="Times New Roman"/>
        </w:rPr>
        <w:t>and</w:t>
      </w:r>
      <w:r w:rsidR="00190A3A">
        <w:rPr>
          <w:rFonts w:ascii="Times New Roman" w:eastAsia="Times New Roman" w:hAnsi="Times New Roman" w:cs="Times New Roman"/>
        </w:rPr>
        <w:t xml:space="preserve"> </w:t>
      </w:r>
      <w:r w:rsidR="00080BE4">
        <w:rPr>
          <w:rFonts w:ascii="Times New Roman" w:eastAsia="Times New Roman" w:hAnsi="Times New Roman" w:cs="Times New Roman"/>
        </w:rPr>
        <w:t>national food aid programs</w:t>
      </w:r>
      <w:r w:rsidR="00400C04">
        <w:rPr>
          <w:rFonts w:ascii="Times New Roman" w:eastAsia="Times New Roman" w:hAnsi="Times New Roman" w:cs="Times New Roman"/>
        </w:rPr>
        <w:t xml:space="preserve"> </w:t>
      </w:r>
      <w:r w:rsidR="00400C04">
        <w:rPr>
          <w:rFonts w:ascii="Times New Roman" w:eastAsia="Times New Roman" w:hAnsi="Times New Roman" w:cs="Times New Roman"/>
        </w:rPr>
        <w:fldChar w:fldCharType="begin" w:fldLock="1"/>
      </w:r>
      <w:r w:rsidR="00D861B6">
        <w:rPr>
          <w:rFonts w:ascii="Times New Roman" w:eastAsia="Times New Roman" w:hAnsi="Times New Roman" w:cs="Times New Roman"/>
        </w:rPr>
        <w:instrText>ADDIN paperpile_citation &lt;clusterId&gt;A284O542D932H655&lt;/clusterId&gt;&lt;metadata&gt;&lt;citation&gt;&lt;id&gt;0bf06365-39b2-460b-a2ba-a074b4d92337&lt;/id&gt;&lt;/citation&gt;&lt;/metadata&gt;&lt;data&gt;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&lt;/data&gt; \* MERGEFORMAT</w:instrText>
      </w:r>
      <w:r w:rsidR="00400C04">
        <w:rPr>
          <w:rFonts w:ascii="Times New Roman" w:eastAsia="Times New Roman" w:hAnsi="Times New Roman" w:cs="Times New Roman"/>
        </w:rPr>
        <w:fldChar w:fldCharType="separate"/>
      </w:r>
      <w:r w:rsidR="00AE40AB">
        <w:rPr>
          <w:rFonts w:ascii="Times New Roman" w:eastAsia="Times New Roman" w:hAnsi="Times New Roman" w:cs="Times New Roman"/>
          <w:noProof/>
        </w:rPr>
        <w:t>(96)</w:t>
      </w:r>
      <w:r w:rsidR="00400C04">
        <w:rPr>
          <w:rFonts w:ascii="Times New Roman" w:eastAsia="Times New Roman" w:hAnsi="Times New Roman" w:cs="Times New Roman"/>
        </w:rPr>
        <w:fldChar w:fldCharType="end"/>
      </w:r>
      <w:r w:rsidR="00381127">
        <w:rPr>
          <w:rFonts w:ascii="Times New Roman" w:eastAsia="Times New Roman" w:hAnsi="Times New Roman" w:cs="Times New Roman"/>
        </w:rPr>
        <w:t>.</w:t>
      </w:r>
      <w:r w:rsidR="00D861B6">
        <w:rPr>
          <w:rFonts w:ascii="Times New Roman" w:eastAsia="Times New Roman" w:hAnsi="Times New Roman" w:cs="Times New Roman"/>
        </w:rPr>
        <w:t xml:space="preserve"> </w:t>
      </w:r>
      <w:r w:rsidR="00844C7E">
        <w:rPr>
          <w:rFonts w:ascii="Times New Roman" w:eastAsia="Times New Roman" w:hAnsi="Times New Roman" w:cs="Times New Roman"/>
        </w:rPr>
        <w:t xml:space="preserve">Although we were unable to assess the health status of consumers of dried fish, we note that nutrient deficiencies are high and increasing in vulnerable populations in Africa </w:t>
      </w:r>
      <w:r w:rsidR="00844C7E">
        <w:fldChar w:fldCharType="begin" w:fldLock="1"/>
      </w:r>
      <w:r w:rsidR="00844C7E">
        <w:instrText>ADDIN paperpile_citation &lt;clusterId&gt;I481W547L838P622&lt;/clusterId&gt;&lt;metadata&gt;&lt;citation&gt;&lt;id&gt;0D29254A0E0B11EFA9880CAC945E4932&lt;/id&gt;&lt;/citation&gt;&lt;citation&gt;&lt;id&gt;2F5FB1560E0B11EFA87FD638EBC967A4&lt;/id&gt;&lt;/citation&gt;&lt;/metadata&gt;&lt;data&gt;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&lt;/data&gt; \* MERGEFORMAT</w:instrText>
      </w:r>
      <w:r w:rsidR="00844C7E">
        <w:fldChar w:fldCharType="separate"/>
      </w:r>
      <w:r w:rsidR="00AE40AB">
        <w:rPr>
          <w:rFonts w:ascii="Times New Roman" w:eastAsia="Times New Roman" w:hAnsi="Times New Roman" w:cs="Times New Roman"/>
          <w:noProof/>
          <w:color w:val="000000"/>
        </w:rPr>
        <w:t>(45, 97)</w:t>
      </w:r>
      <w:r w:rsidR="00844C7E">
        <w:fldChar w:fldCharType="end"/>
      </w:r>
      <w:r w:rsidR="00844C7E">
        <w:rPr>
          <w:rFonts w:ascii="Times New Roman" w:eastAsia="Times New Roman" w:hAnsi="Times New Roman" w:cs="Times New Roman"/>
        </w:rPr>
        <w:t xml:space="preserve">, despite widespread fish consumption. </w:t>
      </w:r>
      <w:r w:rsidR="00844C7E" w:rsidRPr="00D861B6">
        <w:rPr>
          <w:rFonts w:ascii="Times New Roman" w:eastAsia="Times New Roman" w:hAnsi="Times New Roman" w:cs="Times New Roman"/>
        </w:rPr>
        <w:t>Given the potential small dried fish have on alleviating the burdens of malnutrition, more rigorous studies evaluating their impact on child and nutrition outcomes are needed</w:t>
      </w:r>
      <w:r w:rsidR="00844C7E">
        <w:rPr>
          <w:rFonts w:ascii="Times New Roman" w:eastAsia="Times New Roman" w:hAnsi="Times New Roman" w:cs="Times New Roman"/>
        </w:rPr>
        <w:t xml:space="preserve"> </w:t>
      </w:r>
      <w:r w:rsidR="00844C7E">
        <w:rPr>
          <w:rFonts w:ascii="Times New Roman" w:eastAsia="Times New Roman" w:hAnsi="Times New Roman" w:cs="Times New Roman"/>
        </w:rPr>
        <w:fldChar w:fldCharType="begin" w:fldLock="1"/>
      </w:r>
      <w:r w:rsidR="00844C7E">
        <w:rPr>
          <w:rFonts w:ascii="Times New Roman" w:eastAsia="Times New Roman" w:hAnsi="Times New Roman" w:cs="Times New Roman"/>
        </w:rPr>
        <w:instrText>ADDIN paperpile_citation &lt;clusterId&gt;J884X242T632R326&lt;/clusterId&gt;&lt;metadata&gt;&lt;citation&gt;&lt;id&gt;848A7424355011EFB77F215AEBC967A4&lt;/id&gt;&lt;/citation&gt;&lt;/metadata&gt;&lt;data&gt;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&lt;/data&gt; \* MERGEFORMAT</w:instrText>
      </w:r>
      <w:r w:rsidR="00844C7E">
        <w:rPr>
          <w:rFonts w:ascii="Times New Roman" w:eastAsia="Times New Roman" w:hAnsi="Times New Roman" w:cs="Times New Roman"/>
        </w:rPr>
        <w:fldChar w:fldCharType="separate"/>
      </w:r>
      <w:r w:rsidR="00844C7E">
        <w:rPr>
          <w:rFonts w:ascii="Times New Roman" w:eastAsia="Times New Roman" w:hAnsi="Times New Roman" w:cs="Times New Roman"/>
          <w:noProof/>
        </w:rPr>
        <w:t>(20)</w:t>
      </w:r>
      <w:r w:rsidR="00844C7E">
        <w:rPr>
          <w:rFonts w:ascii="Times New Roman" w:eastAsia="Times New Roman" w:hAnsi="Times New Roman" w:cs="Times New Roman"/>
        </w:rPr>
        <w:fldChar w:fldCharType="end"/>
      </w:r>
      <w:r w:rsidR="00844C7E">
        <w:rPr>
          <w:rFonts w:ascii="Times New Roman" w:eastAsia="Times New Roman" w:hAnsi="Times New Roman" w:cs="Times New Roman"/>
        </w:rPr>
        <w:t>.</w:t>
      </w:r>
      <w:r w:rsidR="00844C7E" w:rsidRPr="00844C7E">
        <w:rPr>
          <w:rFonts w:ascii="Times New Roman" w:eastAsia="Times New Roman" w:hAnsi="Times New Roman" w:cs="Times New Roman"/>
        </w:rPr>
        <w:t xml:space="preserve"> </w:t>
      </w:r>
    </w:p>
    <w:p w14:paraId="6DEE049C" w14:textId="59D13DD0" w:rsidR="006A4A72" w:rsidRPr="00C7085E" w:rsidRDefault="00000000">
      <w:pPr>
        <w:spacing w:after="240"/>
        <w:rPr>
          <w:rFonts w:ascii="Times New Roman" w:eastAsia="Times New Roman" w:hAnsi="Times New Roman" w:cs="Times New Roman"/>
          <w:lang w:val="fr-FR"/>
        </w:rPr>
      </w:pPr>
      <w:r>
        <w:rPr>
          <w:rFonts w:ascii="Times New Roman" w:eastAsia="Times New Roman" w:hAnsi="Times New Roman" w:cs="Times New Roman"/>
        </w:rPr>
        <w:t>Using large-scale diet survey data from six countries, we estimated that 36% of households across East and West African countries consume dried fish, placing dried fish as a more prevalent aquatic food than fresh fish. We also uncovered sub-national variability in fish consumption, identifying higher prevalence of dried fish in households that were near to fishery sources across all wealth gradients. Our results also suggest greater dependence of poorer households on dried fish as a critical nutrient source, reinforcing the importance of protecting small fish catches for local consumption</w:t>
      </w:r>
      <w:r w:rsidR="003742B5">
        <w:rPr>
          <w:rFonts w:ascii="Times New Roman" w:eastAsia="Times New Roman" w:hAnsi="Times New Roman" w:cs="Times New Roman"/>
        </w:rPr>
        <w:t xml:space="preserve"> instead of animal feeds </w:t>
      </w:r>
      <w:r w:rsidR="003742B5">
        <w:fldChar w:fldCharType="begin" w:fldLock="1"/>
      </w:r>
      <w:r w:rsidR="003742B5" w:rsidRPr="00673BEB">
        <w:rPr>
          <w:lang w:val="fr-FR"/>
        </w:rPr>
        <w:instrText>ADDIN paperpile_citation &lt;clusterId&gt;O186C144R524P247&lt;/clusterId&gt;&lt;metadata&gt;&lt;citation&gt;&lt;id&gt;8D387454711411EFB96FA640EBC967A4&lt;/id&gt;&lt;/citation&gt;&lt;/metadata&gt;&lt;data&gt;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</w:instrText>
      </w:r>
      <w:r w:rsidR="003742B5" w:rsidRPr="00673BEB">
        <w:rPr>
          <w:lang w:val="en-AU"/>
        </w:rPr>
        <w:instrText>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</w:instrText>
      </w:r>
      <w:r w:rsidR="003742B5">
        <w:instrText>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&lt;/data&gt; \* MERGEFORMAT</w:instrText>
      </w:r>
      <w:r w:rsidR="003742B5">
        <w:fldChar w:fldCharType="separate"/>
      </w:r>
      <w:r w:rsidR="00873738">
        <w:rPr>
          <w:rFonts w:ascii="Times New Roman" w:eastAsia="Times New Roman" w:hAnsi="Times New Roman" w:cs="Times New Roman"/>
          <w:noProof/>
          <w:color w:val="000000"/>
        </w:rPr>
        <w:t>(78)</w:t>
      </w:r>
      <w:r w:rsidR="003742B5">
        <w:fldChar w:fldCharType="end"/>
      </w:r>
      <w:r>
        <w:rPr>
          <w:rFonts w:ascii="Times New Roman" w:eastAsia="Times New Roman" w:hAnsi="Times New Roman" w:cs="Times New Roman"/>
        </w:rPr>
        <w:t xml:space="preserve"> and investing in value chains to maximise access to dried fish supply</w:t>
      </w:r>
      <w:r w:rsidR="005844A0">
        <w:rPr>
          <w:rFonts w:ascii="Times New Roman" w:eastAsia="Times New Roman" w:hAnsi="Times New Roman" w:cs="Times New Roman"/>
        </w:rPr>
        <w:t xml:space="preserve"> </w:t>
      </w:r>
      <w:r w:rsidR="005844A0">
        <w:rPr>
          <w:rFonts w:ascii="Times New Roman" w:eastAsia="Times New Roman" w:hAnsi="Times New Roman" w:cs="Times New Roman"/>
        </w:rPr>
        <w:fldChar w:fldCharType="begin" w:fldLock="1"/>
      </w:r>
      <w:r w:rsidR="005844A0">
        <w:rPr>
          <w:rFonts w:ascii="Times New Roman" w:eastAsia="Times New Roman" w:hAnsi="Times New Roman" w:cs="Times New Roman"/>
        </w:rPr>
        <w:instrText>ADDIN paperpile_citation &lt;clusterId&gt;M838A928W418T199&lt;/clusterId&gt;&lt;metadata&gt;&lt;citation&gt;&lt;id&gt;211801E6B6F011EFA15CE5A6C86158D7&lt;/id&gt;&lt;/citation&gt;&lt;/metadata&gt;&lt;data&gt;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&lt;/data&gt; \* MERGEFORMAT</w:instrText>
      </w:r>
      <w:r w:rsidR="005844A0">
        <w:rPr>
          <w:rFonts w:ascii="Times New Roman" w:eastAsia="Times New Roman" w:hAnsi="Times New Roman" w:cs="Times New Roman"/>
        </w:rPr>
        <w:fldChar w:fldCharType="separate"/>
      </w:r>
      <w:r w:rsidR="00AE40AB">
        <w:rPr>
          <w:rFonts w:ascii="Times New Roman" w:eastAsia="Times New Roman" w:hAnsi="Times New Roman" w:cs="Times New Roman"/>
          <w:noProof/>
        </w:rPr>
        <w:t>(89)</w:t>
      </w:r>
      <w:r w:rsidR="005844A0">
        <w:rPr>
          <w:rFonts w:ascii="Times New Roman" w:eastAsia="Times New Roman" w:hAnsi="Times New Roman" w:cs="Times New Roman"/>
        </w:rPr>
        <w:fldChar w:fldCharType="end"/>
      </w:r>
      <w:r>
        <w:rPr>
          <w:rFonts w:ascii="Times New Roman" w:eastAsia="Times New Roman" w:hAnsi="Times New Roman" w:cs="Times New Roman"/>
        </w:rPr>
        <w:t xml:space="preserve">. Policies </w:t>
      </w:r>
      <w:r w:rsidR="003742B5">
        <w:rPr>
          <w:rFonts w:ascii="Times New Roman" w:eastAsia="Times New Roman" w:hAnsi="Times New Roman" w:cs="Times New Roman"/>
        </w:rPr>
        <w:t xml:space="preserve">to prioritise local consumption </w:t>
      </w:r>
      <w:r>
        <w:rPr>
          <w:rFonts w:ascii="Times New Roman" w:eastAsia="Times New Roman" w:hAnsi="Times New Roman" w:cs="Times New Roman"/>
        </w:rPr>
        <w:t>might, for example, focus on eliminating IUU fishing of pelagic small fish stocks</w:t>
      </w:r>
      <w:r w:rsidR="00977174">
        <w:rPr>
          <w:rFonts w:ascii="Times New Roman" w:eastAsia="Times New Roman" w:hAnsi="Times New Roman" w:cs="Times New Roman"/>
        </w:rPr>
        <w:t xml:space="preserve">, </w:t>
      </w:r>
      <w:r>
        <w:rPr>
          <w:rFonts w:ascii="Times New Roman" w:eastAsia="Times New Roman" w:hAnsi="Times New Roman" w:cs="Times New Roman"/>
        </w:rPr>
        <w:t xml:space="preserve">prioritising catch allocation for small-scale domestic fleets over industrial foreign fleets </w:t>
      </w:r>
      <w:r>
        <w:fldChar w:fldCharType="begin" w:fldLock="1"/>
      </w:r>
      <w:r w:rsidR="002B7F83">
        <w:instrText>ADDIN paperpile_citation &lt;clusterId&gt;A887O847K538I959&lt;/clusterId&gt;&lt;metadata&gt;&lt;citation&gt;&lt;id&gt;E1252692A04A11EF9D1441C6C86158D7&lt;/id&gt;&lt;/citation&gt;&lt;/metadata&gt;&lt;data&gt;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&lt;/data&gt; \* MERGEFORMAT</w:instrText>
      </w:r>
      <w:r>
        <w:fldChar w:fldCharType="separate"/>
      </w:r>
      <w:r w:rsidR="00061A81">
        <w:rPr>
          <w:rFonts w:ascii="Times New Roman" w:eastAsia="Times New Roman" w:hAnsi="Times New Roman" w:cs="Times New Roman"/>
          <w:noProof/>
          <w:color w:val="000000"/>
        </w:rPr>
        <w:t>(82)</w:t>
      </w:r>
      <w:r>
        <w:fldChar w:fldCharType="end"/>
      </w:r>
      <w:r w:rsidR="00977174">
        <w:rPr>
          <w:rFonts w:ascii="Times New Roman" w:eastAsia="Times New Roman" w:hAnsi="Times New Roman" w:cs="Times New Roman"/>
        </w:rPr>
        <w:t xml:space="preserve">, and improving dried fish quality and preservation </w:t>
      </w:r>
      <w:r w:rsidR="00977174">
        <w:rPr>
          <w:rFonts w:ascii="Times New Roman" w:eastAsia="Times New Roman" w:hAnsi="Times New Roman" w:cs="Times New Roman"/>
        </w:rPr>
        <w:fldChar w:fldCharType="begin" w:fldLock="1"/>
      </w:r>
      <w:r w:rsidR="00977174">
        <w:rPr>
          <w:rFonts w:ascii="Times New Roman" w:eastAsia="Times New Roman" w:hAnsi="Times New Roman" w:cs="Times New Roman"/>
        </w:rPr>
        <w:instrText>ADDIN paperpile_citation &lt;clusterId&gt;T962H328W618T323&lt;/clusterId&gt;&lt;metadata&gt;&lt;citation&gt;&lt;id&gt;a46da3b1-beaa-41a3-a9a1-e628b5991a75&lt;/id&gt;&lt;/citation&gt;&lt;/metadata&gt;&lt;data&gt;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&lt;/data&gt; \* MERGEFORMAT</w:instrText>
      </w:r>
      <w:r w:rsidR="00977174">
        <w:rPr>
          <w:rFonts w:ascii="Times New Roman" w:eastAsia="Times New Roman" w:hAnsi="Times New Roman" w:cs="Times New Roman"/>
        </w:rPr>
        <w:fldChar w:fldCharType="separate"/>
      </w:r>
      <w:r w:rsidR="00AE40AB">
        <w:rPr>
          <w:rFonts w:ascii="Times New Roman" w:eastAsia="Times New Roman" w:hAnsi="Times New Roman" w:cs="Times New Roman"/>
          <w:noProof/>
        </w:rPr>
        <w:t>(98)</w:t>
      </w:r>
      <w:r w:rsidR="00977174">
        <w:rPr>
          <w:rFonts w:ascii="Times New Roman" w:eastAsia="Times New Roman" w:hAnsi="Times New Roman" w:cs="Times New Roman"/>
        </w:rPr>
        <w:fldChar w:fldCharType="end"/>
      </w:r>
      <w:r w:rsidR="00977174">
        <w:rPr>
          <w:rFonts w:ascii="Times New Roman" w:eastAsia="Times New Roman" w:hAnsi="Times New Roman" w:cs="Times New Roman"/>
        </w:rPr>
        <w:t>.</w:t>
      </w:r>
      <w:r>
        <w:rPr>
          <w:rFonts w:ascii="Times New Roman" w:eastAsia="Times New Roman" w:hAnsi="Times New Roman" w:cs="Times New Roman"/>
        </w:rPr>
        <w:t xml:space="preserve"> </w:t>
      </w:r>
      <w:r w:rsidR="001C1006">
        <w:rPr>
          <w:rFonts w:ascii="Times New Roman" w:eastAsia="Times New Roman" w:hAnsi="Times New Roman" w:cs="Times New Roman"/>
        </w:rPr>
        <w:t xml:space="preserve">Fisheries policies should therefore </w:t>
      </w:r>
      <w:r w:rsidR="00844C7E" w:rsidRPr="00870551">
        <w:rPr>
          <w:rFonts w:ascii="Times New Roman" w:eastAsia="Times New Roman" w:hAnsi="Times New Roman" w:cs="Times New Roman"/>
        </w:rPr>
        <w:t>recognise</w:t>
      </w:r>
      <w:r w:rsidR="001C1006">
        <w:rPr>
          <w:rFonts w:ascii="Times New Roman" w:eastAsia="Times New Roman" w:hAnsi="Times New Roman" w:cs="Times New Roman"/>
        </w:rPr>
        <w:t xml:space="preserve"> the </w:t>
      </w:r>
      <w:r w:rsidR="00844C7E" w:rsidRPr="00870551">
        <w:rPr>
          <w:rFonts w:ascii="Times New Roman" w:eastAsia="Times New Roman" w:hAnsi="Times New Roman" w:cs="Times New Roman"/>
        </w:rPr>
        <w:t xml:space="preserve">multiple </w:t>
      </w:r>
      <w:r w:rsidR="001C1006">
        <w:rPr>
          <w:rFonts w:ascii="Times New Roman" w:eastAsia="Times New Roman" w:hAnsi="Times New Roman" w:cs="Times New Roman"/>
        </w:rPr>
        <w:t>dimensions of dried fish</w:t>
      </w:r>
      <w:r w:rsidR="00844C7E">
        <w:rPr>
          <w:rFonts w:ascii="Times New Roman" w:eastAsia="Times New Roman" w:hAnsi="Times New Roman" w:cs="Times New Roman"/>
        </w:rPr>
        <w:t xml:space="preserve">, including </w:t>
      </w:r>
      <w:r w:rsidR="00F319A3">
        <w:rPr>
          <w:rFonts w:ascii="Times New Roman" w:eastAsia="Times New Roman" w:hAnsi="Times New Roman" w:cs="Times New Roman"/>
        </w:rPr>
        <w:t xml:space="preserve">their </w:t>
      </w:r>
      <w:r w:rsidR="00844C7E" w:rsidRPr="00870551">
        <w:rPr>
          <w:rFonts w:ascii="Times New Roman" w:eastAsia="Times New Roman" w:hAnsi="Times New Roman" w:cs="Times New Roman"/>
        </w:rPr>
        <w:t>cultural, economic, social, and ‘relational’ dimensions</w:t>
      </w:r>
      <w:r w:rsidR="00844C7E">
        <w:rPr>
          <w:rFonts w:ascii="Times New Roman" w:eastAsia="Times New Roman" w:hAnsi="Times New Roman" w:cs="Times New Roman"/>
        </w:rPr>
        <w:t xml:space="preserve"> </w:t>
      </w:r>
      <w:r w:rsidR="00844C7E">
        <w:rPr>
          <w:rFonts w:ascii="Times New Roman" w:eastAsia="Times New Roman" w:hAnsi="Times New Roman" w:cs="Times New Roman"/>
        </w:rPr>
        <w:fldChar w:fldCharType="begin" w:fldLock="1"/>
      </w:r>
      <w:r w:rsidR="00844C7E">
        <w:rPr>
          <w:rFonts w:ascii="Times New Roman" w:eastAsia="Times New Roman" w:hAnsi="Times New Roman" w:cs="Times New Roman"/>
        </w:rPr>
        <w:instrText>ADDIN paperpile_citation &lt;clusterId&gt;N976B163Q744U447&lt;/clusterId&gt;&lt;metadata&gt;&lt;citation&gt;&lt;id&gt;19af7f69-b96d-46fb-9d16-a7c2d78e2804&lt;/id&gt;&lt;/citation&gt;&lt;citation&gt;&lt;id&gt;7303480AA8C511EF8972E5A6C86158D7&lt;/id&gt;&lt;/citation&gt;&lt;/metadata&gt;&lt;data&gt;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&lt;/data&gt; \* MERGEFORMAT</w:instrText>
      </w:r>
      <w:r w:rsidR="00844C7E">
        <w:rPr>
          <w:rFonts w:ascii="Times New Roman" w:eastAsia="Times New Roman" w:hAnsi="Times New Roman" w:cs="Times New Roman"/>
        </w:rPr>
        <w:fldChar w:fldCharType="separate"/>
      </w:r>
      <w:r w:rsidR="00AE40AB">
        <w:rPr>
          <w:rFonts w:ascii="Times New Roman" w:eastAsia="Times New Roman" w:hAnsi="Times New Roman" w:cs="Times New Roman"/>
          <w:noProof/>
        </w:rPr>
        <w:t>(5, 99)</w:t>
      </w:r>
      <w:r w:rsidR="00844C7E">
        <w:rPr>
          <w:rFonts w:ascii="Times New Roman" w:eastAsia="Times New Roman" w:hAnsi="Times New Roman" w:cs="Times New Roman"/>
        </w:rPr>
        <w:fldChar w:fldCharType="end"/>
      </w:r>
      <w:r w:rsidR="001C1006">
        <w:rPr>
          <w:rFonts w:ascii="Times New Roman" w:eastAsia="Times New Roman" w:hAnsi="Times New Roman" w:cs="Times New Roman"/>
        </w:rPr>
        <w:t xml:space="preserve">, at </w:t>
      </w:r>
      <w:r w:rsidR="00F319A3">
        <w:rPr>
          <w:rFonts w:ascii="Times New Roman" w:eastAsia="Times New Roman" w:hAnsi="Times New Roman" w:cs="Times New Roman"/>
        </w:rPr>
        <w:t xml:space="preserve">both </w:t>
      </w:r>
      <w:r w:rsidR="001C1006">
        <w:rPr>
          <w:rFonts w:ascii="Times New Roman" w:eastAsia="Times New Roman" w:hAnsi="Times New Roman" w:cs="Times New Roman"/>
        </w:rPr>
        <w:t>the harvest and post-harvest stages of production.</w:t>
      </w:r>
    </w:p>
    <w:p w14:paraId="5F33C54A" w14:textId="77777777" w:rsidR="006A4A72" w:rsidRDefault="00000000">
      <w:pPr>
        <w:spacing w:after="240"/>
        <w:rPr>
          <w:rFonts w:ascii="Times New Roman" w:eastAsia="Times New Roman" w:hAnsi="Times New Roman" w:cs="Times New Roman"/>
        </w:rPr>
      </w:pPr>
      <w:r>
        <w:rPr>
          <w:rFonts w:ascii="Times New Roman" w:eastAsia="Times New Roman" w:hAnsi="Times New Roman" w:cs="Times New Roman"/>
          <w:b/>
          <w:sz w:val="26"/>
          <w:szCs w:val="26"/>
        </w:rPr>
        <w:lastRenderedPageBreak/>
        <w:t>Methods</w:t>
      </w:r>
    </w:p>
    <w:p w14:paraId="60248205"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Fish samples</w:t>
      </w:r>
    </w:p>
    <w:p w14:paraId="739CE75C" w14:textId="77777777" w:rsidR="006A4A72" w:rsidRDefault="006A4A72">
      <w:pPr>
        <w:rPr>
          <w:rFonts w:ascii="Times New Roman" w:eastAsia="Times New Roman" w:hAnsi="Times New Roman" w:cs="Times New Roman"/>
        </w:rPr>
      </w:pPr>
    </w:p>
    <w:p w14:paraId="6564A3B0" w14:textId="0C7FA594" w:rsidR="006A4A72" w:rsidRDefault="00000000">
      <w:pPr>
        <w:rPr>
          <w:rFonts w:ascii="Times New Roman" w:eastAsia="Times New Roman" w:hAnsi="Times New Roman" w:cs="Times New Roman"/>
        </w:rPr>
      </w:pPr>
      <w:r>
        <w:rPr>
          <w:rFonts w:ascii="Times New Roman" w:eastAsia="Times New Roman" w:hAnsi="Times New Roman" w:cs="Times New Roman"/>
        </w:rPr>
        <w:t>We collected composite samples of small fish species from markets in Kenya, Ghana, Malawi, Lakshadweep Archipelago (India), and Seychelles (</w:t>
      </w:r>
      <w:r w:rsidR="0070756E">
        <w:rPr>
          <w:rFonts w:ascii="Times New Roman" w:eastAsia="Times New Roman" w:hAnsi="Times New Roman" w:cs="Times New Roman"/>
        </w:rPr>
        <w:t>Dataset</w:t>
      </w:r>
      <w:r>
        <w:rPr>
          <w:rFonts w:ascii="Times New Roman" w:eastAsia="Times New Roman" w:hAnsi="Times New Roman" w:cs="Times New Roman"/>
        </w:rPr>
        <w:t xml:space="preserve"> S1), following whole fish nutrient sampling procedures </w:t>
      </w:r>
      <w:r>
        <w:fldChar w:fldCharType="begin" w:fldLock="1"/>
      </w:r>
      <w:r w:rsidR="002B7F83">
        <w:instrText>ADDIN paperpile_citation &lt;clusterId&gt;P454W511S882Q585&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AE40AB">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w:t>
      </w:r>
      <w:r w:rsidR="00C01320">
        <w:rPr>
          <w:rFonts w:ascii="Times New Roman" w:eastAsia="Times New Roman" w:hAnsi="Times New Roman" w:cs="Times New Roman"/>
        </w:rPr>
        <w:t>Our core sampling</w:t>
      </w:r>
      <w:r w:rsidR="003B7083">
        <w:rPr>
          <w:rFonts w:ascii="Times New Roman" w:eastAsia="Times New Roman" w:hAnsi="Times New Roman" w:cs="Times New Roman"/>
        </w:rPr>
        <w:t>,</w:t>
      </w:r>
      <w:r w:rsidR="00C01320">
        <w:rPr>
          <w:rFonts w:ascii="Times New Roman" w:eastAsia="Times New Roman" w:hAnsi="Times New Roman" w:cs="Times New Roman"/>
        </w:rPr>
        <w:t xml:space="preserve"> </w:t>
      </w:r>
      <w:r w:rsidR="003B7083">
        <w:rPr>
          <w:rFonts w:ascii="Times New Roman" w:eastAsia="Times New Roman" w:hAnsi="Times New Roman" w:cs="Times New Roman"/>
        </w:rPr>
        <w:t xml:space="preserve">in Kenya and Ghana, </w:t>
      </w:r>
      <w:r w:rsidR="00C01320">
        <w:rPr>
          <w:rFonts w:ascii="Times New Roman" w:eastAsia="Times New Roman" w:hAnsi="Times New Roman" w:cs="Times New Roman"/>
        </w:rPr>
        <w:t xml:space="preserve">focused on species that are widely sun-dried or smoked, and caught by fisheries operating in </w:t>
      </w:r>
      <w:proofErr w:type="spellStart"/>
      <w:r>
        <w:rPr>
          <w:rFonts w:ascii="Times New Roman" w:eastAsia="Times New Roman" w:hAnsi="Times New Roman" w:cs="Times New Roman"/>
        </w:rPr>
        <w:t>inlan</w:t>
      </w:r>
      <w:proofErr w:type="spellEnd"/>
      <w:r w:rsidR="00F75EFE">
        <w:rPr>
          <w:rFonts w:ascii="Times New Roman" w:eastAsia="Times New Roman" w:hAnsi="Times New Roman" w:cs="Times New Roman"/>
        </w:rPr>
        <w:tab/>
      </w:r>
      <w:r>
        <w:rPr>
          <w:rFonts w:ascii="Times New Roman" w:eastAsia="Times New Roman" w:hAnsi="Times New Roman" w:cs="Times New Roman"/>
        </w:rPr>
        <w:t xml:space="preserve">d water bodies (e.g., </w:t>
      </w:r>
      <w:r w:rsidR="003B7083">
        <w:rPr>
          <w:rFonts w:ascii="Times New Roman" w:eastAsia="Times New Roman" w:hAnsi="Times New Roman" w:cs="Times New Roman"/>
          <w:i/>
        </w:rPr>
        <w:t xml:space="preserve">R. argentea: </w:t>
      </w:r>
      <w:proofErr w:type="spellStart"/>
      <w:r w:rsidR="003B7083" w:rsidRPr="00AF5146">
        <w:rPr>
          <w:rFonts w:ascii="Times New Roman" w:eastAsia="Times New Roman" w:hAnsi="Times New Roman" w:cs="Times New Roman"/>
          <w:iCs/>
        </w:rPr>
        <w:t>mukene</w:t>
      </w:r>
      <w:proofErr w:type="spellEnd"/>
      <w:r w:rsidR="003B7083">
        <w:rPr>
          <w:rFonts w:ascii="Times New Roman" w:eastAsia="Times New Roman" w:hAnsi="Times New Roman" w:cs="Times New Roman"/>
          <w:i/>
        </w:rPr>
        <w:t xml:space="preserve">, </w:t>
      </w:r>
      <w:proofErr w:type="spellStart"/>
      <w:r w:rsidR="003B7083" w:rsidRPr="00AF5146">
        <w:rPr>
          <w:rFonts w:ascii="Times New Roman" w:eastAsia="Times New Roman" w:hAnsi="Times New Roman" w:cs="Times New Roman"/>
          <w:iCs/>
        </w:rPr>
        <w:t>dagaa</w:t>
      </w:r>
      <w:proofErr w:type="spellEnd"/>
      <w:r w:rsidR="003B7083">
        <w:rPr>
          <w:rFonts w:ascii="Times New Roman" w:eastAsia="Times New Roman" w:hAnsi="Times New Roman" w:cs="Times New Roman"/>
        </w:rPr>
        <w:t xml:space="preserve"> or </w:t>
      </w:r>
      <w:proofErr w:type="spellStart"/>
      <w:r w:rsidR="003B7083" w:rsidRPr="00AF5146">
        <w:rPr>
          <w:rFonts w:ascii="Times New Roman" w:eastAsia="Times New Roman" w:hAnsi="Times New Roman" w:cs="Times New Roman"/>
          <w:iCs/>
        </w:rPr>
        <w:t>omena</w:t>
      </w:r>
      <w:proofErr w:type="spellEnd"/>
      <w:r w:rsidR="003B7083">
        <w:rPr>
          <w:rFonts w:ascii="Times New Roman" w:eastAsia="Times New Roman" w:hAnsi="Times New Roman" w:cs="Times New Roman"/>
        </w:rPr>
        <w:t xml:space="preserve"> in </w:t>
      </w:r>
      <w:r>
        <w:rPr>
          <w:rFonts w:ascii="Times New Roman" w:eastAsia="Times New Roman" w:hAnsi="Times New Roman" w:cs="Times New Roman"/>
        </w:rPr>
        <w:t xml:space="preserve">Lake Victoria) and </w:t>
      </w:r>
      <w:r w:rsidR="00C01320">
        <w:rPr>
          <w:rFonts w:ascii="Times New Roman" w:eastAsia="Times New Roman" w:hAnsi="Times New Roman" w:cs="Times New Roman"/>
        </w:rPr>
        <w:t xml:space="preserve">along </w:t>
      </w:r>
      <w:r>
        <w:rPr>
          <w:rFonts w:ascii="Times New Roman" w:eastAsia="Times New Roman" w:hAnsi="Times New Roman" w:cs="Times New Roman"/>
        </w:rPr>
        <w:t>marine coastlines (e.g.</w:t>
      </w:r>
      <w:r w:rsidR="003B7083">
        <w:rPr>
          <w:rFonts w:ascii="Times New Roman" w:eastAsia="Times New Roman" w:hAnsi="Times New Roman" w:cs="Times New Roman"/>
        </w:rPr>
        <w:t xml:space="preserve"> Sardinella species in</w:t>
      </w:r>
      <w:r>
        <w:rPr>
          <w:rFonts w:ascii="Times New Roman" w:eastAsia="Times New Roman" w:hAnsi="Times New Roman" w:cs="Times New Roman"/>
        </w:rPr>
        <w:t xml:space="preserve"> Accra, Ghana)</w:t>
      </w:r>
      <w:r w:rsidR="00C01320">
        <w:rPr>
          <w:rFonts w:ascii="Times New Roman" w:eastAsia="Times New Roman" w:hAnsi="Times New Roman" w:cs="Times New Roman"/>
        </w:rPr>
        <w:t xml:space="preserve">. </w:t>
      </w:r>
      <w:r w:rsidR="003B7083">
        <w:rPr>
          <w:rFonts w:ascii="Times New Roman" w:eastAsia="Times New Roman" w:hAnsi="Times New Roman" w:cs="Times New Roman"/>
        </w:rPr>
        <w:t>During sampling, w</w:t>
      </w:r>
      <w:r w:rsidR="00C01320">
        <w:rPr>
          <w:rFonts w:ascii="Times New Roman" w:eastAsia="Times New Roman" w:hAnsi="Times New Roman" w:cs="Times New Roman"/>
        </w:rPr>
        <w:t xml:space="preserve">e also </w:t>
      </w:r>
      <w:r w:rsidR="003B7083">
        <w:rPr>
          <w:rFonts w:ascii="Times New Roman" w:eastAsia="Times New Roman" w:hAnsi="Times New Roman" w:cs="Times New Roman"/>
        </w:rPr>
        <w:t xml:space="preserve">purchased market </w:t>
      </w:r>
      <w:r>
        <w:rPr>
          <w:rFonts w:ascii="Times New Roman" w:eastAsia="Times New Roman" w:hAnsi="Times New Roman" w:cs="Times New Roman"/>
        </w:rPr>
        <w:t xml:space="preserve">species that </w:t>
      </w:r>
      <w:r w:rsidR="003B7083">
        <w:rPr>
          <w:rFonts w:ascii="Times New Roman" w:eastAsia="Times New Roman" w:hAnsi="Times New Roman" w:cs="Times New Roman"/>
        </w:rPr>
        <w:t xml:space="preserve">were </w:t>
      </w:r>
      <w:r>
        <w:rPr>
          <w:rFonts w:ascii="Times New Roman" w:eastAsia="Times New Roman" w:hAnsi="Times New Roman" w:cs="Times New Roman"/>
        </w:rPr>
        <w:t>typically dried, smoked, or fried before sale, and eaten whole</w:t>
      </w:r>
      <w:r w:rsidR="003B7083">
        <w:rPr>
          <w:rFonts w:ascii="Times New Roman" w:eastAsia="Times New Roman" w:hAnsi="Times New Roman" w:cs="Times New Roman"/>
        </w:rPr>
        <w:t xml:space="preserve"> (e.g. haplochromines in Lake Victoria)</w:t>
      </w:r>
      <w:r>
        <w:rPr>
          <w:rFonts w:ascii="Times New Roman" w:eastAsia="Times New Roman" w:hAnsi="Times New Roman" w:cs="Times New Roman"/>
        </w:rPr>
        <w:t xml:space="preserve">. We collected fresh (‘wet’) </w:t>
      </w:r>
      <w:r w:rsidR="003B7083">
        <w:rPr>
          <w:rFonts w:ascii="Times New Roman" w:eastAsia="Times New Roman" w:hAnsi="Times New Roman" w:cs="Times New Roman"/>
        </w:rPr>
        <w:t xml:space="preserve">and dried </w:t>
      </w:r>
      <w:r>
        <w:rPr>
          <w:rFonts w:ascii="Times New Roman" w:eastAsia="Times New Roman" w:hAnsi="Times New Roman" w:cs="Times New Roman"/>
        </w:rPr>
        <w:t>samples of each species, where possible</w:t>
      </w:r>
      <w:r w:rsidR="003B7083">
        <w:rPr>
          <w:rFonts w:ascii="Times New Roman" w:eastAsia="Times New Roman" w:hAnsi="Times New Roman" w:cs="Times New Roman"/>
        </w:rPr>
        <w:t xml:space="preserve">, obtaining </w:t>
      </w:r>
      <w:r>
        <w:rPr>
          <w:rFonts w:ascii="Times New Roman" w:eastAsia="Times New Roman" w:hAnsi="Times New Roman" w:cs="Times New Roman"/>
        </w:rPr>
        <w:t xml:space="preserve">5 x 100 g samples of each species and processing </w:t>
      </w:r>
      <w:r w:rsidR="003B7083">
        <w:rPr>
          <w:rFonts w:ascii="Times New Roman" w:eastAsia="Times New Roman" w:hAnsi="Times New Roman" w:cs="Times New Roman"/>
        </w:rPr>
        <w:t xml:space="preserve">type, </w:t>
      </w:r>
      <w:r>
        <w:rPr>
          <w:rFonts w:ascii="Times New Roman" w:eastAsia="Times New Roman" w:hAnsi="Times New Roman" w:cs="Times New Roman"/>
        </w:rPr>
        <w:t xml:space="preserve">from random market stalls according to </w:t>
      </w:r>
      <w:r>
        <w:fldChar w:fldCharType="begin" w:fldLock="1"/>
      </w:r>
      <w:r w:rsidR="002B7F83">
        <w:instrText>ADDIN paperpile_citation &lt;clusterId&gt;D945Q395G676K497&lt;/clusterId&gt;&lt;metadata&gt;&lt;citation&gt;&lt;id&gt;E5F2E1980E0311EFB6390CAC945E4932&lt;/id&gt;&lt;/citation&gt;&lt;/metadata&gt;&lt;data&gt;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&lt;/data&gt; \* MERGEFORMAT</w:instrText>
      </w:r>
      <w:r>
        <w:fldChar w:fldCharType="separate"/>
      </w:r>
      <w:r w:rsidR="00AE40AB">
        <w:rPr>
          <w:rFonts w:ascii="Times New Roman" w:eastAsia="Times New Roman" w:hAnsi="Times New Roman" w:cs="Times New Roman"/>
          <w:noProof/>
          <w:color w:val="000000"/>
        </w:rPr>
        <w:t>(100)</w:t>
      </w:r>
      <w:r>
        <w:fldChar w:fldCharType="end"/>
      </w:r>
      <w:r>
        <w:rPr>
          <w:rFonts w:ascii="Times New Roman" w:eastAsia="Times New Roman" w:hAnsi="Times New Roman" w:cs="Times New Roman"/>
        </w:rPr>
        <w:t xml:space="preserve">. Market sellers were briefly interviewed about the origin of the sample and type of processing (e.g., time since capture). We supplemented this dataset with </w:t>
      </w:r>
      <w:r w:rsidR="003B7083">
        <w:rPr>
          <w:rFonts w:ascii="Times New Roman" w:eastAsia="Times New Roman" w:hAnsi="Times New Roman" w:cs="Times New Roman"/>
        </w:rPr>
        <w:t xml:space="preserve">opportunistic samples that aimed to broaden the taxonomic diversity of our dataset. We collected </w:t>
      </w:r>
      <w:r>
        <w:rPr>
          <w:rFonts w:ascii="Times New Roman" w:eastAsia="Times New Roman" w:hAnsi="Times New Roman" w:cs="Times New Roman"/>
        </w:rPr>
        <w:t>dried pelagic fishes from Malawi</w:t>
      </w:r>
      <w:r w:rsidR="003B7083">
        <w:rPr>
          <w:rFonts w:ascii="Times New Roman" w:eastAsia="Times New Roman" w:hAnsi="Times New Roman" w:cs="Times New Roman"/>
        </w:rPr>
        <w:t xml:space="preserve"> (by T.L.)</w:t>
      </w:r>
      <w:r>
        <w:rPr>
          <w:rFonts w:ascii="Times New Roman" w:eastAsia="Times New Roman" w:hAnsi="Times New Roman" w:cs="Times New Roman"/>
        </w:rPr>
        <w:t xml:space="preserve"> and dried reef-associated species from Seychelles</w:t>
      </w:r>
      <w:r w:rsidR="003B7083">
        <w:rPr>
          <w:rFonts w:ascii="Times New Roman" w:eastAsia="Times New Roman" w:hAnsi="Times New Roman" w:cs="Times New Roman"/>
        </w:rPr>
        <w:t xml:space="preserve"> (N.A.J.G.)</w:t>
      </w:r>
      <w:r>
        <w:rPr>
          <w:rFonts w:ascii="Times New Roman" w:eastAsia="Times New Roman" w:hAnsi="Times New Roman" w:cs="Times New Roman"/>
        </w:rPr>
        <w:t xml:space="preserve"> and the Lakshadweep archipelago</w:t>
      </w:r>
      <w:r w:rsidR="003B7083">
        <w:rPr>
          <w:rFonts w:ascii="Times New Roman" w:eastAsia="Times New Roman" w:hAnsi="Times New Roman" w:cs="Times New Roman"/>
        </w:rPr>
        <w:t xml:space="preserve"> (R.K.)</w:t>
      </w:r>
      <w:r>
        <w:rPr>
          <w:rFonts w:ascii="Times New Roman" w:eastAsia="Times New Roman" w:hAnsi="Times New Roman" w:cs="Times New Roman"/>
        </w:rPr>
        <w:t xml:space="preserve">. These samples were </w:t>
      </w:r>
      <w:r w:rsidR="003B7083">
        <w:rPr>
          <w:rFonts w:ascii="Times New Roman" w:eastAsia="Times New Roman" w:hAnsi="Times New Roman" w:cs="Times New Roman"/>
        </w:rPr>
        <w:t xml:space="preserve">purchased at </w:t>
      </w:r>
      <w:r>
        <w:rPr>
          <w:rFonts w:ascii="Times New Roman" w:eastAsia="Times New Roman" w:hAnsi="Times New Roman" w:cs="Times New Roman"/>
        </w:rPr>
        <w:t xml:space="preserve">fish markets and landings sites. </w:t>
      </w:r>
      <w:r w:rsidR="001F4CC1">
        <w:rPr>
          <w:rFonts w:ascii="Times New Roman" w:eastAsia="Times New Roman" w:hAnsi="Times New Roman" w:cs="Times New Roman"/>
        </w:rPr>
        <w:t xml:space="preserve">Species </w:t>
      </w:r>
      <w:r>
        <w:rPr>
          <w:rFonts w:ascii="Times New Roman" w:eastAsia="Times New Roman" w:hAnsi="Times New Roman" w:cs="Times New Roman"/>
        </w:rPr>
        <w:t>from Lakshadweep and Seychelles are representative of dried fish in island states, where catches of reef-associated rabbitfish (</w:t>
      </w:r>
      <w:r>
        <w:rPr>
          <w:rFonts w:ascii="Times New Roman" w:eastAsia="Times New Roman" w:hAnsi="Times New Roman" w:cs="Times New Roman"/>
          <w:i/>
        </w:rPr>
        <w:t xml:space="preserve">Siganus </w:t>
      </w:r>
      <w:proofErr w:type="spellStart"/>
      <w:r>
        <w:rPr>
          <w:rFonts w:ascii="Times New Roman" w:eastAsia="Times New Roman" w:hAnsi="Times New Roman" w:cs="Times New Roman"/>
          <w:i/>
        </w:rPr>
        <w:t>sutor</w:t>
      </w:r>
      <w:proofErr w:type="spellEnd"/>
      <w:r>
        <w:rPr>
          <w:rFonts w:ascii="Times New Roman" w:eastAsia="Times New Roman" w:hAnsi="Times New Roman" w:cs="Times New Roman"/>
        </w:rPr>
        <w:t xml:space="preserve"> in Seychelles) and </w:t>
      </w:r>
      <w:proofErr w:type="spellStart"/>
      <w:r>
        <w:rPr>
          <w:rFonts w:ascii="Times New Roman" w:eastAsia="Times New Roman" w:hAnsi="Times New Roman" w:cs="Times New Roman"/>
        </w:rPr>
        <w:t>emperorfish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Lethrinidae</w:t>
      </w:r>
      <w:proofErr w:type="spellEnd"/>
      <w:r>
        <w:rPr>
          <w:rFonts w:ascii="Times New Roman" w:eastAsia="Times New Roman" w:hAnsi="Times New Roman" w:cs="Times New Roman"/>
        </w:rPr>
        <w:t xml:space="preserve"> in Lakshadweep) are dried for local consumption. Reef fish samples were fillets or samples without heads and thus may differ from the whole fish samples collected for pelagic species. We note that Lakshadweep also supports a tuna fishery that processes dried tuna fillets, but these are primarily exported and were not included in our analysis </w:t>
      </w:r>
      <w:r>
        <w:fldChar w:fldCharType="begin" w:fldLock="1"/>
      </w:r>
      <w:r w:rsidR="002B7F83">
        <w:instrText>ADDIN paperpile_citation &lt;clusterId&gt;J527X875M365Q988&lt;/clusterId&gt;&lt;metadata&gt;&lt;citation&gt;&lt;id&gt;1FF70F08A69911EFBCBAFC160994A344&lt;/id&gt;&lt;/citation&gt;&lt;/metadata&gt;&lt;data&gt;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&lt;/data&gt; \* MERGEFORMAT</w:instrText>
      </w:r>
      <w:r>
        <w:fldChar w:fldCharType="separate"/>
      </w:r>
      <w:r w:rsidR="002B7F83">
        <w:rPr>
          <w:rFonts w:ascii="Times New Roman" w:eastAsia="Times New Roman" w:hAnsi="Times New Roman" w:cs="Times New Roman"/>
          <w:noProof/>
          <w:color w:val="000000"/>
        </w:rPr>
        <w:t>(30)</w:t>
      </w:r>
      <w:r>
        <w:fldChar w:fldCharType="end"/>
      </w:r>
      <w:r>
        <w:rPr>
          <w:rFonts w:ascii="Times New Roman" w:eastAsia="Times New Roman" w:hAnsi="Times New Roman" w:cs="Times New Roman"/>
        </w:rPr>
        <w:t xml:space="preserve">. </w:t>
      </w:r>
    </w:p>
    <w:p w14:paraId="60E88D19" w14:textId="77777777" w:rsidR="006A4A72" w:rsidRDefault="006A4A72">
      <w:pPr>
        <w:rPr>
          <w:rFonts w:ascii="Times New Roman" w:eastAsia="Times New Roman" w:hAnsi="Times New Roman" w:cs="Times New Roman"/>
        </w:rPr>
      </w:pPr>
    </w:p>
    <w:p w14:paraId="5479E314" w14:textId="77777777" w:rsidR="006A4A72" w:rsidRDefault="00000000">
      <w:pPr>
        <w:rPr>
          <w:rFonts w:ascii="Times New Roman" w:eastAsia="Times New Roman" w:hAnsi="Times New Roman" w:cs="Times New Roman"/>
          <w:highlight w:val="green"/>
        </w:rPr>
      </w:pPr>
      <w:r>
        <w:rPr>
          <w:rFonts w:ascii="Times New Roman" w:eastAsia="Times New Roman" w:hAnsi="Times New Roman" w:cs="Times New Roman"/>
          <w:i/>
        </w:rPr>
        <w:t>Chemical analyses</w:t>
      </w:r>
    </w:p>
    <w:p w14:paraId="63095ECA" w14:textId="77777777" w:rsidR="006A4A72" w:rsidRDefault="006A4A72">
      <w:pPr>
        <w:rPr>
          <w:rFonts w:ascii="Times New Roman" w:eastAsia="Times New Roman" w:hAnsi="Times New Roman" w:cs="Times New Roman"/>
          <w:i/>
        </w:rPr>
      </w:pPr>
    </w:p>
    <w:p w14:paraId="79865421" w14:textId="4BDF973E"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Fish samples were analysed for proximal composition, metals, vitamins, and fatty acid content at the Institute for Marine Research in Bergen, Norway. The chemical analyses were performed using accredited methods according to NS-EN ISO/IEC 17025, except for iron which is validated, not accredited. All samples were homogenised. </w:t>
      </w:r>
      <w:r w:rsidR="006A2839">
        <w:rPr>
          <w:rFonts w:ascii="Times New Roman" w:eastAsia="Times New Roman" w:hAnsi="Times New Roman" w:cs="Times New Roman"/>
        </w:rPr>
        <w:t>Aliquots</w:t>
      </w:r>
      <w:r>
        <w:rPr>
          <w:rFonts w:ascii="Times New Roman" w:eastAsia="Times New Roman" w:hAnsi="Times New Roman" w:cs="Times New Roman"/>
        </w:rPr>
        <w:t xml:space="preserve"> of homogenised samples of raw fish were freeze-dried before analysing crude protein and minerals. For all other analyses the samples were analysed wet and homogenised samples of dried fish were analysed without further drying. However, moisture content was analysed by oven drying. Detailed information on measurement range, measurement uncertainty (%), overview of certified reference material used for each method, overview of internal control material, in addition to instrument used and procedure for preparing and determining the analytes, is described in </w:t>
      </w:r>
      <w:r>
        <w:fldChar w:fldCharType="begin" w:fldLock="1"/>
      </w:r>
      <w:r w:rsidR="002B7F83">
        <w:instrText>ADDIN paperpile_citation &lt;clusterId&gt;W449K796G187E771&lt;/clusterId&gt;&lt;metadata&gt;&lt;citation&gt;&lt;id&gt;9B562CE2347A11EF948C215AEBC967A4&lt;/id&gt;&lt;/citation&gt;&lt;/metadata&gt;&lt;data&gt;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&lt;/data&gt; \* MERGEFORMAT</w:instrText>
      </w:r>
      <w:r>
        <w:fldChar w:fldCharType="separate"/>
      </w:r>
      <w:r w:rsidR="00AE40AB">
        <w:rPr>
          <w:rFonts w:ascii="Times New Roman" w:eastAsia="Times New Roman" w:hAnsi="Times New Roman" w:cs="Times New Roman"/>
          <w:noProof/>
          <w:color w:val="000000"/>
        </w:rPr>
        <w:t>(101)</w:t>
      </w:r>
      <w:r>
        <w:fldChar w:fldCharType="end"/>
      </w:r>
      <w:r>
        <w:rPr>
          <w:rFonts w:ascii="Times New Roman" w:eastAsia="Times New Roman" w:hAnsi="Times New Roman" w:cs="Times New Roman"/>
        </w:rPr>
        <w:t>. Because processing does not remove all moisture content (moisture content across all processed samples ranged between 7-53%), ‘wet weight’ is used to describe the partial moisture content of processed</w:t>
      </w:r>
      <w:r w:rsidR="003A342A">
        <w:rPr>
          <w:rFonts w:ascii="Times New Roman" w:eastAsia="Times New Roman" w:hAnsi="Times New Roman" w:cs="Times New Roman"/>
        </w:rPr>
        <w:t xml:space="preserve"> (‘dried’)</w:t>
      </w:r>
      <w:r>
        <w:rPr>
          <w:rFonts w:ascii="Times New Roman" w:eastAsia="Times New Roman" w:hAnsi="Times New Roman" w:cs="Times New Roman"/>
        </w:rPr>
        <w:t xml:space="preserve"> samples. All values are provided on a wet weight basis. </w:t>
      </w:r>
    </w:p>
    <w:p w14:paraId="315673A5" w14:textId="77777777" w:rsidR="006A4A72" w:rsidRDefault="006A4A72">
      <w:pPr>
        <w:rPr>
          <w:rFonts w:ascii="Times New Roman" w:eastAsia="Times New Roman" w:hAnsi="Times New Roman" w:cs="Times New Roman"/>
        </w:rPr>
      </w:pPr>
    </w:p>
    <w:p w14:paraId="5C9F4BF1" w14:textId="77777777" w:rsidR="006A4A72" w:rsidRDefault="00000000">
      <w:pPr>
        <w:rPr>
          <w:rFonts w:ascii="Times New Roman" w:eastAsia="Times New Roman" w:hAnsi="Times New Roman" w:cs="Times New Roman"/>
        </w:rPr>
      </w:pPr>
      <w:r>
        <w:rPr>
          <w:rFonts w:ascii="Times New Roman" w:eastAsia="Times New Roman" w:hAnsi="Times New Roman" w:cs="Times New Roman"/>
          <w:i/>
        </w:rPr>
        <w:t>Dietary analysis</w:t>
      </w:r>
    </w:p>
    <w:p w14:paraId="663155EF" w14:textId="77777777" w:rsidR="006A4A72" w:rsidRDefault="006A4A72">
      <w:pPr>
        <w:rPr>
          <w:rFonts w:ascii="Times New Roman" w:eastAsia="Times New Roman" w:hAnsi="Times New Roman" w:cs="Times New Roman"/>
        </w:rPr>
      </w:pPr>
    </w:p>
    <w:p w14:paraId="0DBA958F" w14:textId="408467E9" w:rsidR="006A4A72" w:rsidRDefault="00000000">
      <w:pPr>
        <w:rPr>
          <w:rFonts w:ascii="Times New Roman" w:eastAsia="Times New Roman" w:hAnsi="Times New Roman" w:cs="Times New Roman"/>
        </w:rPr>
      </w:pPr>
      <w:r>
        <w:rPr>
          <w:rFonts w:ascii="Times New Roman" w:eastAsia="Times New Roman" w:hAnsi="Times New Roman" w:cs="Times New Roman"/>
        </w:rPr>
        <w:t>We assessed the dietary contributions of dried fish by comparing nutrient concentrations to Nutrient Reference Values (NRVs) for non-pregnant women aged 15-49 years and young children 0.5-5 years old, for five minerals (calcium, iodine, iron, selenium, zinc), three vitamins (A, B-12, D) and long-chain omega-3 fatty acids (specifically EPA and DHA) (Table S</w:t>
      </w:r>
      <w:r w:rsidR="00F44BDE">
        <w:rPr>
          <w:rFonts w:ascii="Times New Roman" w:eastAsia="Times New Roman" w:hAnsi="Times New Roman" w:cs="Times New Roman"/>
        </w:rPr>
        <w:t>4</w:t>
      </w:r>
      <w:r>
        <w:rPr>
          <w:rFonts w:ascii="Times New Roman" w:eastAsia="Times New Roman" w:hAnsi="Times New Roman" w:cs="Times New Roman"/>
        </w:rPr>
        <w:t xml:space="preserve">). For this analysis we chose the NRVs that cover the nutrient requirements of approximately 98% of the population </w:t>
      </w:r>
      <w:r>
        <w:fldChar w:fldCharType="begin" w:fldLock="1"/>
      </w:r>
      <w:r w:rsidR="002B7F83">
        <w:instrText>ADDIN paperpile_citation &lt;clusterId&gt;D992R388N649K363&lt;/clusterId&gt;&lt;metadata&gt;&lt;citation&gt;&lt;id&gt;BBBDAA4E9AC511EF9AAC1CDAC86158D7&lt;/id&gt;&lt;/citation&gt;&lt;/metadata&gt;&lt;data&gt;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&lt;/data&gt; \* MERGEFORMAT</w:instrText>
      </w:r>
      <w:r>
        <w:fldChar w:fldCharType="separate"/>
      </w:r>
      <w:r w:rsidR="00AE40AB">
        <w:rPr>
          <w:rFonts w:ascii="Times New Roman" w:eastAsia="Times New Roman" w:hAnsi="Times New Roman" w:cs="Times New Roman"/>
          <w:noProof/>
          <w:color w:val="000000"/>
        </w:rPr>
        <w:t>(102)</w:t>
      </w:r>
      <w:r>
        <w:fldChar w:fldCharType="end"/>
      </w:r>
      <w:r>
        <w:rPr>
          <w:rFonts w:ascii="Times New Roman" w:eastAsia="Times New Roman" w:hAnsi="Times New Roman" w:cs="Times New Roman"/>
        </w:rPr>
        <w:t xml:space="preserve">. Nutrient reference values (NRVs) were selected on a case-by-case basis, after assessing the available evidence </w:t>
      </w:r>
      <w:r>
        <w:rPr>
          <w:rFonts w:ascii="Times New Roman" w:eastAsia="Times New Roman" w:hAnsi="Times New Roman" w:cs="Times New Roman"/>
        </w:rPr>
        <w:lastRenderedPageBreak/>
        <w:t xml:space="preserve">for each nutrient. For iron, calcium, and vitamins B12 and D, we used the NRVs provided by the FAO/WHO, estimating 10% iron bioavailability (i.e., diets that contain a moderate amount of phytates and some fish/meat). These values align with other studies on women and children’s nutritional intake in low- and middle-income countries </w:t>
      </w:r>
      <w:r>
        <w:fldChar w:fldCharType="begin" w:fldLock="1"/>
      </w:r>
      <w:r w:rsidR="002B7F83">
        <w:instrText>ADDIN paperpile_citation &lt;clusterId&gt;X723E171A551X275&lt;/clusterId&gt;&lt;metadata&gt;&lt;citation&gt;&lt;id&gt;CECD086E9AC511EF9AAC1CDAC86158D7&lt;/id&gt;&lt;/citation&gt;&lt;/metadata&gt;&lt;data&gt;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&lt;/data&gt; \* MERGEFORMAT</w:instrText>
      </w:r>
      <w:r>
        <w:fldChar w:fldCharType="separate"/>
      </w:r>
      <w:r w:rsidR="00AE40AB">
        <w:rPr>
          <w:rFonts w:ascii="Times New Roman" w:eastAsia="Times New Roman" w:hAnsi="Times New Roman" w:cs="Times New Roman"/>
          <w:noProof/>
          <w:color w:val="000000"/>
        </w:rPr>
        <w:t>(103)</w:t>
      </w:r>
      <w:r>
        <w:fldChar w:fldCharType="end"/>
      </w:r>
      <w:r>
        <w:rPr>
          <w:rFonts w:ascii="Times New Roman" w:eastAsia="Times New Roman" w:hAnsi="Times New Roman" w:cs="Times New Roman"/>
        </w:rPr>
        <w:t xml:space="preserve">. For iodine, selenium, zinc, and vitamin A, we used the harmonised NRVs from </w:t>
      </w:r>
      <w:r>
        <w:fldChar w:fldCharType="begin" w:fldLock="1"/>
      </w:r>
      <w:r w:rsidR="002B7F83">
        <w:instrText>ADDIN paperpile_citation &lt;clusterId&gt;D315R663G143E766&lt;/clusterId&gt;&lt;metadata&gt;&lt;citation&gt;&lt;id&gt;0D396DC0031A11EF8F4C0CAC945E4932&lt;/id&gt;&lt;/citation&gt;&lt;/metadata&gt;&lt;data&gt;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&lt;/data&gt; \* MERGEFORMAT</w:instrText>
      </w:r>
      <w:r>
        <w:fldChar w:fldCharType="separate"/>
      </w:r>
      <w:r w:rsidR="00AE40AB">
        <w:rPr>
          <w:rFonts w:ascii="Times New Roman" w:eastAsia="Times New Roman" w:hAnsi="Times New Roman" w:cs="Times New Roman"/>
          <w:noProof/>
          <w:color w:val="000000"/>
        </w:rPr>
        <w:t>(104)</w:t>
      </w:r>
      <w:r>
        <w:fldChar w:fldCharType="end"/>
      </w:r>
      <w:r>
        <w:rPr>
          <w:rFonts w:ascii="Times New Roman" w:eastAsia="Times New Roman" w:hAnsi="Times New Roman" w:cs="Times New Roman"/>
        </w:rPr>
        <w:t>, which directs us either to RDAs from the United States IOM, or PRIs from the European EFSA (the selection for each is in Table S</w:t>
      </w:r>
      <w:r w:rsidR="00F44BDE">
        <w:rPr>
          <w:rFonts w:ascii="Times New Roman" w:eastAsia="Times New Roman" w:hAnsi="Times New Roman" w:cs="Times New Roman"/>
        </w:rPr>
        <w:t>4</w:t>
      </w:r>
      <w:r>
        <w:rPr>
          <w:rFonts w:ascii="Times New Roman" w:eastAsia="Times New Roman" w:hAnsi="Times New Roman" w:cs="Times New Roman"/>
        </w:rPr>
        <w:t>).</w:t>
      </w:r>
      <w:r>
        <w:rPr>
          <w:sz w:val="24"/>
          <w:szCs w:val="24"/>
        </w:rPr>
        <w:t xml:space="preserve"> </w:t>
      </w:r>
      <w:r>
        <w:rPr>
          <w:rFonts w:ascii="Times New Roman" w:eastAsia="Times New Roman" w:hAnsi="Times New Roman" w:cs="Times New Roman"/>
        </w:rPr>
        <w:t xml:space="preserve">These values included updated NRVs for vitamin A and zinc based on new evidence </w:t>
      </w:r>
      <w:r>
        <w:fldChar w:fldCharType="begin" w:fldLock="1"/>
      </w:r>
      <w:r w:rsidR="002B7F83">
        <w:instrText>ADDIN paperpile_citation &lt;clusterId&gt;R287F275U865Y558&lt;/clusterId&gt;&lt;metadata&gt;&lt;citation&gt;&lt;id&gt;0CB016849AC711EF9B011CDAC86158D7&lt;/id&gt;&lt;/citation&gt;&lt;/metadata&gt;&lt;data&gt;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&lt;/data&gt; \* MERGEFORMAT</w:instrText>
      </w:r>
      <w:r>
        <w:fldChar w:fldCharType="separate"/>
      </w:r>
      <w:r w:rsidR="00AE40AB">
        <w:rPr>
          <w:rFonts w:ascii="Times New Roman" w:eastAsia="Times New Roman" w:hAnsi="Times New Roman" w:cs="Times New Roman"/>
          <w:noProof/>
          <w:color w:val="000000"/>
        </w:rPr>
        <w:t>(105)</w:t>
      </w:r>
      <w:r>
        <w:fldChar w:fldCharType="end"/>
      </w:r>
      <w:r>
        <w:rPr>
          <w:rFonts w:ascii="Times New Roman" w:eastAsia="Times New Roman" w:hAnsi="Times New Roman" w:cs="Times New Roman"/>
        </w:rPr>
        <w:t xml:space="preserve">, and assumed zinc bioavailability for diets characterised by higher-phytate plant-based foods. For omega-3 fatty acids, we used adequate intake (AI) values </w:t>
      </w:r>
      <w:r>
        <w:fldChar w:fldCharType="begin" w:fldLock="1"/>
      </w:r>
      <w:r w:rsidR="002B7F83">
        <w:instrText>ADDIN paperpile_citation &lt;clusterId&gt;X776L736H427E848&lt;/clusterId&gt;&lt;metadata&gt;&lt;citation&gt;&lt;id&gt;78AFE0B27D1211EFACC5FDC5945E4932&lt;/id&gt;&lt;/citation&gt;&lt;/metadata&gt;&lt;data&gt;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&lt;/data&gt; \* MERGEFORMAT</w:instrText>
      </w:r>
      <w:r>
        <w:fldChar w:fldCharType="separate"/>
      </w:r>
      <w:r w:rsidR="00AE40AB">
        <w:rPr>
          <w:rFonts w:ascii="Times New Roman" w:eastAsia="Times New Roman" w:hAnsi="Times New Roman" w:cs="Times New Roman"/>
          <w:noProof/>
          <w:color w:val="000000"/>
        </w:rPr>
        <w:t>(106)</w:t>
      </w:r>
      <w:r>
        <w:fldChar w:fldCharType="end"/>
      </w:r>
      <w:r>
        <w:rPr>
          <w:rFonts w:ascii="Times New Roman" w:eastAsia="Times New Roman" w:hAnsi="Times New Roman" w:cs="Times New Roman"/>
        </w:rPr>
        <w:t xml:space="preserve">, noting that fish omega-3 fatty acid content is dominated by EPA and DHA. AI values are established when there is a lack of evidence to generate an NRV that covers the requirements of 98% of the population. </w:t>
      </w:r>
    </w:p>
    <w:p w14:paraId="4A08395C" w14:textId="77777777" w:rsidR="006A4A72" w:rsidRDefault="006A4A72">
      <w:pPr>
        <w:rPr>
          <w:rFonts w:ascii="Times New Roman" w:eastAsia="Times New Roman" w:hAnsi="Times New Roman" w:cs="Times New Roman"/>
        </w:rPr>
      </w:pPr>
    </w:p>
    <w:p w14:paraId="388D50EB" w14:textId="1D5C9DB5"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Health risks from contaminants are assessed at different exposure timescales, such that cadmium and mercury are assessed on a monthly and weekly tolerable level (respectively, due to differences in element </w:t>
      </w:r>
      <w:r w:rsidR="004F0B95">
        <w:rPr>
          <w:rFonts w:ascii="Times New Roman" w:eastAsia="Times New Roman" w:hAnsi="Times New Roman" w:cs="Times New Roman"/>
        </w:rPr>
        <w:t>half-lives</w:t>
      </w:r>
      <w:r>
        <w:rPr>
          <w:rFonts w:ascii="Times New Roman" w:eastAsia="Times New Roman" w:hAnsi="Times New Roman" w:cs="Times New Roman"/>
        </w:rPr>
        <w:t xml:space="preserve">). In accordance with international standards, we also identified the contaminant risk of consuming each dried fish species, using provisional tolerable monthly intake (PTMI) for cadmium </w:t>
      </w:r>
      <w:r>
        <w:fldChar w:fldCharType="begin" w:fldLock="1"/>
      </w:r>
      <w:r w:rsidR="002B7F83">
        <w:instrText>ADDIN paperpile_citation &lt;clusterId&gt;L592Y658U348S753&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AE40AB">
        <w:rPr>
          <w:rFonts w:ascii="Times New Roman" w:eastAsia="Times New Roman" w:hAnsi="Times New Roman" w:cs="Times New Roman"/>
          <w:noProof/>
          <w:color w:val="000000"/>
        </w:rPr>
        <w:t>(107)</w:t>
      </w:r>
      <w:r>
        <w:fldChar w:fldCharType="end"/>
      </w:r>
      <w:r>
        <w:rPr>
          <w:rFonts w:ascii="Times New Roman" w:eastAsia="Times New Roman" w:hAnsi="Times New Roman" w:cs="Times New Roman"/>
        </w:rPr>
        <w:t xml:space="preserve"> and tolerable weekly intake (TWI) for mercury </w:t>
      </w:r>
      <w:r>
        <w:fldChar w:fldCharType="begin" w:fldLock="1"/>
      </w:r>
      <w:r w:rsidR="002B7F83">
        <w:instrText>ADDIN paperpile_citation &lt;clusterId&gt;R151F241B521Y322&lt;/clusterId&gt;&lt;metadata&gt;&lt;citation&gt;&lt;id&gt;2A0725409B6911EFBBEE1CDAC86158D7&lt;/id&gt;&lt;/citation&gt;&lt;/metadata&gt;&lt;data&gt;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&lt;/data&gt; \* MERGEFORMAT</w:instrText>
      </w:r>
      <w:r>
        <w:fldChar w:fldCharType="separate"/>
      </w:r>
      <w:r w:rsidR="00AE40AB">
        <w:rPr>
          <w:rFonts w:ascii="Times New Roman" w:eastAsia="Times New Roman" w:hAnsi="Times New Roman" w:cs="Times New Roman"/>
          <w:noProof/>
          <w:color w:val="000000"/>
        </w:rPr>
        <w:t>(108)</w:t>
      </w:r>
      <w:r>
        <w:fldChar w:fldCharType="end"/>
      </w:r>
      <w:r>
        <w:rPr>
          <w:rFonts w:ascii="Times New Roman" w:eastAsia="Times New Roman" w:hAnsi="Times New Roman" w:cs="Times New Roman"/>
        </w:rPr>
        <w:t xml:space="preserve"> (Table S</w:t>
      </w:r>
      <w:r w:rsidR="00F44BDE">
        <w:rPr>
          <w:rFonts w:ascii="Times New Roman" w:eastAsia="Times New Roman" w:hAnsi="Times New Roman" w:cs="Times New Roman"/>
        </w:rPr>
        <w:t>4</w:t>
      </w:r>
      <w:r>
        <w:rPr>
          <w:rFonts w:ascii="Times New Roman" w:eastAsia="Times New Roman" w:hAnsi="Times New Roman" w:cs="Times New Roman"/>
        </w:rPr>
        <w:t xml:space="preserve">). Provisional tolerable intakes determined exposure to health risks, and were determined for a child weighing 12.8 kg (10th percentile for a 36-month-old girl) </w:t>
      </w:r>
      <w:r>
        <w:fldChar w:fldCharType="begin" w:fldLock="1"/>
      </w:r>
      <w:r w:rsidR="002B7F83">
        <w:instrText>ADDIN paperpile_citation &lt;clusterId&gt;L975Z933O413L136&lt;/clusterId&gt;&lt;metadata&gt;&lt;citation&gt;&lt;id&gt;556E8D005AEF11EF97E231E9945E4932&lt;/id&gt;&lt;/citation&gt;&lt;/metadata&gt;&lt;data&gt;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&lt;/data&gt; \* MERGEFORMAT</w:instrText>
      </w:r>
      <w:r>
        <w:fldChar w:fldCharType="separate"/>
      </w:r>
      <w:r w:rsidR="00AE40AB">
        <w:rPr>
          <w:rFonts w:ascii="Times New Roman" w:eastAsia="Times New Roman" w:hAnsi="Times New Roman" w:cs="Times New Roman"/>
          <w:noProof/>
          <w:color w:val="000000"/>
        </w:rPr>
        <w:t>(109)</w:t>
      </w:r>
      <w:r>
        <w:fldChar w:fldCharType="end"/>
      </w:r>
      <w:r>
        <w:rPr>
          <w:rFonts w:ascii="Times New Roman" w:eastAsia="Times New Roman" w:hAnsi="Times New Roman" w:cs="Times New Roman"/>
        </w:rPr>
        <w:t xml:space="preserve"> and non-pregnant adult woman of 65 kg. TWI for mercury relates to the consumption of methylmercury (</w:t>
      </w:r>
      <w:proofErr w:type="spellStart"/>
      <w:r>
        <w:rPr>
          <w:rFonts w:ascii="Times New Roman" w:eastAsia="Times New Roman" w:hAnsi="Times New Roman" w:cs="Times New Roman"/>
        </w:rPr>
        <w:t>MeHg</w:t>
      </w:r>
      <w:proofErr w:type="spellEnd"/>
      <w:r>
        <w:rPr>
          <w:rFonts w:ascii="Times New Roman" w:eastAsia="Times New Roman" w:hAnsi="Times New Roman" w:cs="Times New Roman"/>
        </w:rPr>
        <w:t xml:space="preserve">), which is the dominant form in aquatic foods. We analysed total mercury and thus conservatively assume our tissue estimates are 100% methylmercury. For lead, the PTWI was revised from 0.05 to 0.025 mg/kg body weight in 1993 but, in 2010, lead exposure was linked to increased systolic blood pressure in adults and impaired neurodevelopment in children </w:t>
      </w:r>
      <w:r>
        <w:fldChar w:fldCharType="begin" w:fldLock="1"/>
      </w:r>
      <w:r w:rsidR="002B7F83">
        <w:instrText>ADDIN paperpile_citation &lt;clusterId&gt;S554F512U992Z626&lt;/clusterId&gt;&lt;metadata&gt;&lt;citation&gt;&lt;id&gt;1D60FF789B6911EF96131CDAC86158D7&lt;/id&gt;&lt;/citation&gt;&lt;/metadata&gt;&lt;data&gt;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&lt;/data&gt; \* MERGEFORMAT</w:instrText>
      </w:r>
      <w:r>
        <w:fldChar w:fldCharType="separate"/>
      </w:r>
      <w:r w:rsidR="00AE40AB">
        <w:rPr>
          <w:rFonts w:ascii="Times New Roman" w:eastAsia="Times New Roman" w:hAnsi="Times New Roman" w:cs="Times New Roman"/>
          <w:noProof/>
          <w:color w:val="000000"/>
        </w:rPr>
        <w:t>(107)</w:t>
      </w:r>
      <w:r>
        <w:fldChar w:fldCharType="end"/>
      </w:r>
      <w:r>
        <w:rPr>
          <w:rFonts w:ascii="Times New Roman" w:eastAsia="Times New Roman" w:hAnsi="Times New Roman" w:cs="Times New Roman"/>
        </w:rPr>
        <w:t xml:space="preserve">. As a result, the PTWI was withdrawn, as it was no longer deemed health-protective, and no new value has been established. As no PTWI is available for lead, we compared the concentrations in the dried fish to the EU maximum permissible level of 0.3 mg/kg wet weight for lead in fish muscle meat </w:t>
      </w:r>
      <w:r>
        <w:fldChar w:fldCharType="begin" w:fldLock="1"/>
      </w:r>
      <w:r w:rsidR="002B7F83">
        <w:instrText>ADDIN paperpile_citation &lt;clusterId&gt;F379T436I726M511&lt;/clusterId&gt;&lt;metadata&gt;&lt;citation&gt;&lt;id&gt;4773EEA29B6811EFB2E71CDAC86158D7&lt;/id&gt;&lt;/citation&gt;&lt;/metadata&gt;&lt;data&gt;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&lt;/data&gt; \* MERGEFORMAT</w:instrText>
      </w:r>
      <w:r>
        <w:fldChar w:fldCharType="separate"/>
      </w:r>
      <w:r w:rsidR="00AE40AB">
        <w:rPr>
          <w:rFonts w:ascii="Times New Roman" w:eastAsia="Times New Roman" w:hAnsi="Times New Roman" w:cs="Times New Roman"/>
          <w:noProof/>
          <w:color w:val="000000"/>
        </w:rPr>
        <w:t>(110)</w:t>
      </w:r>
      <w:r>
        <w:fldChar w:fldCharType="end"/>
      </w:r>
      <w:r>
        <w:rPr>
          <w:rFonts w:ascii="Times New Roman" w:eastAsia="Times New Roman" w:hAnsi="Times New Roman" w:cs="Times New Roman"/>
        </w:rPr>
        <w:t>.</w:t>
      </w:r>
    </w:p>
    <w:p w14:paraId="206620B0" w14:textId="77777777" w:rsidR="006A4A72" w:rsidRDefault="006A4A72">
      <w:pPr>
        <w:rPr>
          <w:rFonts w:ascii="Times New Roman" w:eastAsia="Times New Roman" w:hAnsi="Times New Roman" w:cs="Times New Roman"/>
        </w:rPr>
      </w:pPr>
    </w:p>
    <w:p w14:paraId="0900C733" w14:textId="067852EC"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NRVs and contaminant exposures were estimated for an average portion size of 9 g for young children (0.5-5 y) and 41 g for non-pregnant adult women based on quantified </w:t>
      </w:r>
      <w:r w:rsidR="00E656B7">
        <w:rPr>
          <w:rFonts w:ascii="Times New Roman" w:eastAsia="Times New Roman" w:hAnsi="Times New Roman" w:cs="Times New Roman"/>
        </w:rPr>
        <w:t>fish</w:t>
      </w:r>
      <w:r>
        <w:rPr>
          <w:rFonts w:ascii="Times New Roman" w:eastAsia="Times New Roman" w:hAnsi="Times New Roman" w:cs="Times New Roman"/>
        </w:rPr>
        <w:t xml:space="preserve"> intake data (Table S</w:t>
      </w:r>
      <w:r w:rsidR="00E656B7">
        <w:rPr>
          <w:rFonts w:ascii="Times New Roman" w:eastAsia="Times New Roman" w:hAnsi="Times New Roman" w:cs="Times New Roman"/>
        </w:rPr>
        <w:t>1</w:t>
      </w:r>
      <w:r>
        <w:rPr>
          <w:rFonts w:ascii="Times New Roman" w:eastAsia="Times New Roman" w:hAnsi="Times New Roman" w:cs="Times New Roman"/>
        </w:rPr>
        <w:t xml:space="preserve">). We summed NRVs to estimate the nutrient density of each species and processing form (the combined contribution to daily NRV across all nutrients, %) </w:t>
      </w:r>
      <w:r>
        <w:fldChar w:fldCharType="begin" w:fldLock="1"/>
      </w:r>
      <w:r w:rsidR="002B7F83">
        <w:instrText>ADDIN paperpile_citation &lt;clusterId&gt;L838Z985V376S199&lt;/clusterId&gt;&lt;metadata&gt;&lt;citation&gt;&lt;id&gt;D0F2D3D6379B11EF9E9850CF945E4932&lt;/id&gt;&lt;/citation&gt;&lt;/metadata&gt;&lt;data&gt;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&lt;/data&gt; \* MERGEFORMAT</w:instrText>
      </w:r>
      <w:r>
        <w:fldChar w:fldCharType="separate"/>
      </w:r>
      <w:r w:rsidR="00AE40AB">
        <w:rPr>
          <w:rFonts w:ascii="Times New Roman" w:eastAsia="Times New Roman" w:hAnsi="Times New Roman" w:cs="Times New Roman"/>
          <w:noProof/>
          <w:color w:val="000000"/>
        </w:rPr>
        <w:t>(111)</w:t>
      </w:r>
      <w:r>
        <w:fldChar w:fldCharType="end"/>
      </w:r>
      <w:r>
        <w:rPr>
          <w:rFonts w:ascii="Times New Roman" w:eastAsia="Times New Roman" w:hAnsi="Times New Roman" w:cs="Times New Roman"/>
        </w:rPr>
        <w:t>. We also estimated the contribution of the average dried fish to daily NRV across a range of portion sizes from 1 - 20 g, and used these values to evaluate portion sizes at which dried fish is con</w:t>
      </w:r>
      <w:r w:rsidRPr="002B7F83">
        <w:rPr>
          <w:rFonts w:ascii="Times New Roman" w:eastAsia="Times New Roman" w:hAnsi="Times New Roman" w:cs="Times New Roman"/>
        </w:rPr>
        <w:t>sidered</w:t>
      </w:r>
      <w:r w:rsidRPr="002B7F83">
        <w:rPr>
          <w:rFonts w:ascii="Times New Roman" w:eastAsia="Gungsuh" w:hAnsi="Times New Roman" w:cs="Times New Roman"/>
        </w:rPr>
        <w:t xml:space="preserve"> a ‘source’ of a nutrient (≥ 15% NRV).</w:t>
      </w:r>
      <w:r w:rsidRPr="002B7F83">
        <w:rPr>
          <w:rFonts w:ascii="Times New Roman" w:eastAsia="Times New Roman" w:hAnsi="Times New Roman" w:cs="Times New Roman"/>
        </w:rPr>
        <w:t xml:space="preserve"> </w:t>
      </w:r>
      <w:r>
        <w:rPr>
          <w:rFonts w:ascii="Times New Roman" w:eastAsia="Times New Roman" w:hAnsi="Times New Roman" w:cs="Times New Roman"/>
        </w:rPr>
        <w:t xml:space="preserve">Our ‘source’ cutoff is based on EU legislation </w:t>
      </w:r>
      <w:r>
        <w:fldChar w:fldCharType="begin" w:fldLock="1"/>
      </w:r>
      <w:r w:rsidR="002B7F83">
        <w:instrText>ADDIN paperpile_citation &lt;clusterId&gt;S427G577C868Z688&lt;/clusterId&gt;&lt;metadata&gt;&lt;citation&gt;&lt;id&gt;DAC47352A34211EFAB9341C6C86158D7&lt;/id&gt;&lt;/citation&gt;&lt;/metadata&gt;&lt;data&gt;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&lt;/data&gt; \* MERGEFORMAT</w:instrText>
      </w:r>
      <w:r>
        <w:fldChar w:fldCharType="separate"/>
      </w:r>
      <w:r w:rsidR="00AE40AB">
        <w:rPr>
          <w:rFonts w:ascii="Times New Roman" w:eastAsia="Times New Roman" w:hAnsi="Times New Roman" w:cs="Times New Roman"/>
          <w:noProof/>
          <w:color w:val="000000"/>
        </w:rPr>
        <w:t>(112)</w:t>
      </w:r>
      <w:r>
        <w:fldChar w:fldCharType="end"/>
      </w:r>
      <w:r>
        <w:rPr>
          <w:rFonts w:ascii="Times New Roman" w:eastAsia="Times New Roman" w:hAnsi="Times New Roman" w:cs="Times New Roman"/>
        </w:rPr>
        <w:t xml:space="preserve"> but derived from the most up-to-date international NRV guidelines. We use this to demonstrate when fish can contribute to nutrient intakes, acknowledging that most NRVs are reached through a combination of foods in a healthy diet.</w:t>
      </w:r>
    </w:p>
    <w:p w14:paraId="7DE69909" w14:textId="77777777" w:rsidR="006A4A72" w:rsidRDefault="006A4A72">
      <w:pPr>
        <w:rPr>
          <w:rFonts w:ascii="Times New Roman" w:eastAsia="Times New Roman" w:hAnsi="Times New Roman" w:cs="Times New Roman"/>
        </w:rPr>
      </w:pPr>
    </w:p>
    <w:p w14:paraId="1289E03D" w14:textId="77777777" w:rsidR="006A4A72" w:rsidRDefault="00000000">
      <w:pPr>
        <w:rPr>
          <w:rFonts w:ascii="Times New Roman" w:eastAsia="Times New Roman" w:hAnsi="Times New Roman" w:cs="Times New Roman"/>
          <w:i/>
        </w:rPr>
      </w:pPr>
      <w:r>
        <w:rPr>
          <w:rFonts w:ascii="Times New Roman" w:eastAsia="Times New Roman" w:hAnsi="Times New Roman" w:cs="Times New Roman"/>
          <w:i/>
        </w:rPr>
        <w:t>Household fish consumption surveys</w:t>
      </w:r>
    </w:p>
    <w:p w14:paraId="4E6C4246" w14:textId="77777777" w:rsidR="006A4A72" w:rsidRDefault="006A4A72">
      <w:pPr>
        <w:rPr>
          <w:rFonts w:ascii="Times New Roman" w:eastAsia="Times New Roman" w:hAnsi="Times New Roman" w:cs="Times New Roman"/>
          <w:i/>
        </w:rPr>
      </w:pPr>
    </w:p>
    <w:p w14:paraId="2A376786" w14:textId="4A6582EE" w:rsidR="006A4A72" w:rsidRDefault="00000000">
      <w:pPr>
        <w:rPr>
          <w:rFonts w:ascii="Times New Roman" w:eastAsia="Times New Roman" w:hAnsi="Times New Roman" w:cs="Times New Roman"/>
        </w:rPr>
      </w:pPr>
      <w:r>
        <w:rPr>
          <w:rFonts w:ascii="Times New Roman" w:eastAsia="Times New Roman" w:hAnsi="Times New Roman" w:cs="Times New Roman"/>
        </w:rPr>
        <w:t>We extracted surveys of 38,918 households from the Living Standards and Measurements Surveys (LSMS) in six countries (Côte D’Ivoire, Malawi, Nigeria, Senegal, Tanzania, Uganda) (Fig. S6, Table S</w:t>
      </w:r>
      <w:r w:rsidR="00C57EE2">
        <w:rPr>
          <w:rFonts w:ascii="Times New Roman" w:eastAsia="Times New Roman" w:hAnsi="Times New Roman" w:cs="Times New Roman"/>
        </w:rPr>
        <w:t>2</w:t>
      </w:r>
      <w:r>
        <w:rPr>
          <w:rFonts w:ascii="Times New Roman" w:eastAsia="Times New Roman" w:hAnsi="Times New Roman" w:cs="Times New Roman"/>
        </w:rPr>
        <w:t xml:space="preserve">). LSMS provide standardized information on household-level fish consumption, specifically on whether processed forms of fish are consumed (fresh, dried, smoked), providing nationally-representative datasets for assessing dried fish consumption </w:t>
      </w:r>
      <w:r>
        <w:fldChar w:fldCharType="begin" w:fldLock="1"/>
      </w:r>
      <w:r w:rsidR="002B7F83">
        <w:instrText>ADDIN paperpile_citation &lt;clusterId&gt;M332T389P779M474&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Although LSMS have not been recently conducted in four of our sampling locations (Ghana, Kenya, Lakshadweep, Seychelles), the six LSMS countries also catch, process and consume similar small fish species. For example, fishers in Senegal catch </w:t>
      </w:r>
      <w:r>
        <w:rPr>
          <w:rFonts w:ascii="Times New Roman" w:eastAsia="Times New Roman" w:hAnsi="Times New Roman" w:cs="Times New Roman"/>
          <w:i/>
        </w:rPr>
        <w:t>Sardinella</w:t>
      </w:r>
      <w:r>
        <w:rPr>
          <w:rFonts w:ascii="Times New Roman" w:eastAsia="Times New Roman" w:hAnsi="Times New Roman" w:cs="Times New Roman"/>
        </w:rPr>
        <w:t xml:space="preserve"> species that we sampled in Ghana, and these are typically smoked before </w:t>
      </w:r>
      <w:r>
        <w:rPr>
          <w:rFonts w:ascii="Times New Roman" w:eastAsia="Times New Roman" w:hAnsi="Times New Roman" w:cs="Times New Roman"/>
        </w:rPr>
        <w:lastRenderedPageBreak/>
        <w:t xml:space="preserve">consumption </w:t>
      </w:r>
      <w:r>
        <w:fldChar w:fldCharType="begin" w:fldLock="1"/>
      </w:r>
      <w:r w:rsidR="002B7F83">
        <w:instrText>ADDIN paperpile_citation &lt;clusterId&gt;S592G852V342A963&lt;/clusterId&gt;&lt;metadata&gt;&lt;citation&gt;&lt;id&gt;5BBC0ABEA03811EFA3B2FC160994A344&lt;/id&gt;&lt;/citation&gt;&lt;/metadata&gt;&lt;data&gt;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&lt;/data&gt; \* MERGEFORMAT</w:instrText>
      </w:r>
      <w:r>
        <w:fldChar w:fldCharType="separate"/>
      </w:r>
      <w:r w:rsidR="00AE40AB">
        <w:rPr>
          <w:rFonts w:ascii="Times New Roman" w:eastAsia="Times New Roman" w:hAnsi="Times New Roman" w:cs="Times New Roman"/>
          <w:noProof/>
          <w:color w:val="000000"/>
        </w:rPr>
        <w:t>(113)</w:t>
      </w:r>
      <w:r>
        <w:fldChar w:fldCharType="end"/>
      </w:r>
      <w:r>
        <w:rPr>
          <w:rFonts w:ascii="Times New Roman" w:eastAsia="Times New Roman" w:hAnsi="Times New Roman" w:cs="Times New Roman"/>
        </w:rPr>
        <w:t xml:space="preserve">, while fishers in Uganda also catch and sun-dry large quantities of </w:t>
      </w:r>
      <w:proofErr w:type="spellStart"/>
      <w:r>
        <w:rPr>
          <w:rFonts w:ascii="Times New Roman" w:eastAsia="Times New Roman" w:hAnsi="Times New Roman" w:cs="Times New Roman"/>
          <w:i/>
        </w:rPr>
        <w:t>Rastrineobola</w:t>
      </w:r>
      <w:proofErr w:type="spellEnd"/>
      <w:r>
        <w:rPr>
          <w:rFonts w:ascii="Times New Roman" w:eastAsia="Times New Roman" w:hAnsi="Times New Roman" w:cs="Times New Roman"/>
          <w:i/>
        </w:rPr>
        <w:t xml:space="preserve"> argentea</w:t>
      </w:r>
      <w:r>
        <w:rPr>
          <w:rFonts w:ascii="Times New Roman" w:eastAsia="Times New Roman" w:hAnsi="Times New Roman" w:cs="Times New Roman"/>
        </w:rPr>
        <w:t xml:space="preserve"> (known locally as </w:t>
      </w:r>
      <w:proofErr w:type="spellStart"/>
      <w:r w:rsidRPr="00B81D72">
        <w:rPr>
          <w:rFonts w:ascii="Times New Roman" w:eastAsia="Times New Roman" w:hAnsi="Times New Roman" w:cs="Times New Roman"/>
          <w:iCs/>
        </w:rPr>
        <w:t>mukene</w:t>
      </w:r>
      <w:proofErr w:type="spellEnd"/>
      <w:r>
        <w:rPr>
          <w:rFonts w:ascii="Times New Roman" w:eastAsia="Times New Roman" w:hAnsi="Times New Roman" w:cs="Times New Roman"/>
        </w:rPr>
        <w:t xml:space="preserve"> in Uganda, and </w:t>
      </w:r>
      <w:proofErr w:type="spellStart"/>
      <w:r w:rsidRPr="00B81D72">
        <w:rPr>
          <w:rFonts w:ascii="Times New Roman" w:eastAsia="Times New Roman" w:hAnsi="Times New Roman" w:cs="Times New Roman"/>
          <w:iCs/>
        </w:rPr>
        <w:t>dagaa</w:t>
      </w:r>
      <w:proofErr w:type="spellEnd"/>
      <w:r>
        <w:rPr>
          <w:rFonts w:ascii="Times New Roman" w:eastAsia="Times New Roman" w:hAnsi="Times New Roman" w:cs="Times New Roman"/>
        </w:rPr>
        <w:t xml:space="preserve"> and </w:t>
      </w:r>
      <w:proofErr w:type="spellStart"/>
      <w:r w:rsidRPr="00B81D72">
        <w:rPr>
          <w:rFonts w:ascii="Times New Roman" w:eastAsia="Times New Roman" w:hAnsi="Times New Roman" w:cs="Times New Roman"/>
          <w:iCs/>
        </w:rPr>
        <w:t>omena</w:t>
      </w:r>
      <w:proofErr w:type="spellEnd"/>
      <w:r>
        <w:rPr>
          <w:rFonts w:ascii="Times New Roman" w:eastAsia="Times New Roman" w:hAnsi="Times New Roman" w:cs="Times New Roman"/>
        </w:rPr>
        <w:t xml:space="preserve"> in Kenya) from Lake Victoria, co-managing this fish stock with Kenya and Tanzania </w:t>
      </w:r>
      <w:r>
        <w:fldChar w:fldCharType="begin" w:fldLock="1"/>
      </w:r>
      <w:r w:rsidR="002B7F83">
        <w:instrText>ADDIN paperpile_citation &lt;clusterId&gt;G416U764J154N877&lt;/clusterId&gt;&lt;metadata&gt;&lt;citation&gt;&lt;id&gt;3C79EB3865F711EFB88D8FBA945E4932&lt;/id&gt;&lt;/citation&gt;&lt;/metadata&gt;&lt;data&gt;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&lt;/data&gt; \* MERGEFORMAT</w:instrText>
      </w:r>
      <w:r>
        <w:fldChar w:fldCharType="separate"/>
      </w:r>
      <w:r w:rsidR="003378B2">
        <w:rPr>
          <w:rFonts w:ascii="Times New Roman" w:eastAsia="Times New Roman" w:hAnsi="Times New Roman" w:cs="Times New Roman"/>
          <w:noProof/>
          <w:color w:val="000000"/>
        </w:rPr>
        <w:t>(69)</w:t>
      </w:r>
      <w:r>
        <w:fldChar w:fldCharType="end"/>
      </w:r>
      <w:r>
        <w:rPr>
          <w:rFonts w:ascii="Times New Roman" w:eastAsia="Times New Roman" w:hAnsi="Times New Roman" w:cs="Times New Roman"/>
        </w:rPr>
        <w:t xml:space="preserve">. We did not, however, have household surveys from island states, and thus lack information on consumption of coral reef fishes. </w:t>
      </w:r>
    </w:p>
    <w:p w14:paraId="2A8B4F55" w14:textId="77777777" w:rsidR="006A4A72" w:rsidRDefault="006A4A72">
      <w:pPr>
        <w:rPr>
          <w:rFonts w:ascii="Times New Roman" w:eastAsia="Times New Roman" w:hAnsi="Times New Roman" w:cs="Times New Roman"/>
        </w:rPr>
      </w:pPr>
    </w:p>
    <w:p w14:paraId="3D6F2694" w14:textId="4D7522E3" w:rsidR="006A4A72" w:rsidRDefault="00000000">
      <w:pPr>
        <w:rPr>
          <w:rFonts w:ascii="Times New Roman" w:eastAsia="Times New Roman" w:hAnsi="Times New Roman" w:cs="Times New Roman"/>
        </w:rPr>
      </w:pPr>
      <w:r>
        <w:rPr>
          <w:rFonts w:ascii="Times New Roman" w:eastAsia="Times New Roman" w:hAnsi="Times New Roman" w:cs="Times New Roman"/>
        </w:rPr>
        <w:t>For each country’s LSMS, we extracted information on weekly household fish consumption, and variables that we expected to correlate with fish consumption (Table S</w:t>
      </w:r>
      <w:r w:rsidR="00F44BDE">
        <w:rPr>
          <w:rFonts w:ascii="Times New Roman" w:eastAsia="Times New Roman" w:hAnsi="Times New Roman" w:cs="Times New Roman"/>
        </w:rPr>
        <w:t>3</w:t>
      </w:r>
      <w:r>
        <w:rPr>
          <w:rFonts w:ascii="Times New Roman" w:eastAsia="Times New Roman" w:hAnsi="Times New Roman" w:cs="Times New Roman"/>
        </w:rPr>
        <w:t xml:space="preserve">). These </w:t>
      </w:r>
      <w:r w:rsidR="00BD18DA">
        <w:rPr>
          <w:rFonts w:ascii="Times New Roman" w:eastAsia="Times New Roman" w:hAnsi="Times New Roman" w:cs="Times New Roman"/>
        </w:rPr>
        <w:t xml:space="preserve">surveys </w:t>
      </w:r>
      <w:r>
        <w:rPr>
          <w:rFonts w:ascii="Times New Roman" w:eastAsia="Times New Roman" w:hAnsi="Times New Roman" w:cs="Times New Roman"/>
        </w:rPr>
        <w:t xml:space="preserve">recorded whether households consumed dried or fresh fish in the previous seven days, </w:t>
      </w:r>
      <w:r w:rsidR="008C4EE9">
        <w:rPr>
          <w:rFonts w:ascii="Times New Roman" w:eastAsia="Times New Roman" w:hAnsi="Times New Roman" w:cs="Times New Roman"/>
        </w:rPr>
        <w:t xml:space="preserve">which we used to estimate the prevalence of fish consumption, assigning each household a 1 (dried or fresh fish consumption) or 0 (no dried or fresh fish consumption). Surveys also recorded </w:t>
      </w:r>
      <w:r w:rsidR="00C66870">
        <w:rPr>
          <w:rFonts w:ascii="Times New Roman" w:eastAsia="Times New Roman" w:hAnsi="Times New Roman" w:cs="Times New Roman"/>
        </w:rPr>
        <w:t xml:space="preserve">the </w:t>
      </w:r>
      <w:r w:rsidR="00F62B31">
        <w:rPr>
          <w:rFonts w:ascii="Times New Roman" w:eastAsia="Times New Roman" w:hAnsi="Times New Roman" w:cs="Times New Roman"/>
        </w:rPr>
        <w:t>quantity of fish consumed</w:t>
      </w:r>
      <w:r w:rsidR="008C4EE9">
        <w:rPr>
          <w:rFonts w:ascii="Times New Roman" w:eastAsia="Times New Roman" w:hAnsi="Times New Roman" w:cs="Times New Roman"/>
        </w:rPr>
        <w:t>, but</w:t>
      </w:r>
      <w:r w:rsidR="00F62B31">
        <w:rPr>
          <w:rFonts w:ascii="Times New Roman" w:eastAsia="Times New Roman" w:hAnsi="Times New Roman" w:cs="Times New Roman"/>
        </w:rPr>
        <w:t xml:space="preserve"> </w:t>
      </w:r>
      <w:r w:rsidR="008C4EE9">
        <w:rPr>
          <w:rFonts w:ascii="Times New Roman" w:eastAsia="Times New Roman" w:hAnsi="Times New Roman" w:cs="Times New Roman"/>
        </w:rPr>
        <w:t>f</w:t>
      </w:r>
      <w:r w:rsidR="00B36FB6">
        <w:rPr>
          <w:rFonts w:ascii="Times New Roman" w:eastAsia="Times New Roman" w:hAnsi="Times New Roman" w:cs="Times New Roman"/>
        </w:rPr>
        <w:t>ood q</w:t>
      </w:r>
      <w:r w:rsidR="00C66870">
        <w:rPr>
          <w:rFonts w:ascii="Times New Roman" w:eastAsia="Times New Roman" w:hAnsi="Times New Roman" w:cs="Times New Roman"/>
        </w:rPr>
        <w:t xml:space="preserve">uantity </w:t>
      </w:r>
      <w:r w:rsidR="00F62B31">
        <w:rPr>
          <w:rFonts w:ascii="Times New Roman" w:eastAsia="Times New Roman" w:hAnsi="Times New Roman" w:cs="Times New Roman"/>
        </w:rPr>
        <w:t xml:space="preserve">units were </w:t>
      </w:r>
      <w:r w:rsidR="00C66870">
        <w:rPr>
          <w:rFonts w:ascii="Times New Roman" w:eastAsia="Times New Roman" w:hAnsi="Times New Roman" w:cs="Times New Roman"/>
        </w:rPr>
        <w:t xml:space="preserve">typically </w:t>
      </w:r>
      <w:r w:rsidR="00F62B31">
        <w:rPr>
          <w:rFonts w:ascii="Times New Roman" w:eastAsia="Times New Roman" w:hAnsi="Times New Roman" w:cs="Times New Roman"/>
        </w:rPr>
        <w:t>semi-quantitative, such as cup, heap, piece, or whole fish</w:t>
      </w:r>
      <w:r w:rsidR="00381EE9">
        <w:rPr>
          <w:rFonts w:ascii="Times New Roman" w:eastAsia="Times New Roman" w:hAnsi="Times New Roman" w:cs="Times New Roman"/>
        </w:rPr>
        <w:t>,</w:t>
      </w:r>
      <w:r w:rsidR="00554355">
        <w:rPr>
          <w:rFonts w:ascii="Times New Roman" w:eastAsia="Times New Roman" w:hAnsi="Times New Roman" w:cs="Times New Roman"/>
        </w:rPr>
        <w:t xml:space="preserve"> and</w:t>
      </w:r>
      <w:r w:rsidR="00C66870">
        <w:rPr>
          <w:rFonts w:ascii="Times New Roman" w:eastAsia="Times New Roman" w:hAnsi="Times New Roman" w:cs="Times New Roman"/>
        </w:rPr>
        <w:t xml:space="preserve"> </w:t>
      </w:r>
      <w:r w:rsidR="008C4EE9">
        <w:rPr>
          <w:rFonts w:ascii="Times New Roman" w:eastAsia="Times New Roman" w:hAnsi="Times New Roman" w:cs="Times New Roman"/>
        </w:rPr>
        <w:t xml:space="preserve">thus </w:t>
      </w:r>
      <w:r w:rsidR="00B36FB6">
        <w:rPr>
          <w:rFonts w:ascii="Times New Roman" w:eastAsia="Times New Roman" w:hAnsi="Times New Roman" w:cs="Times New Roman"/>
        </w:rPr>
        <w:t>we were unable to</w:t>
      </w:r>
      <w:r w:rsidR="00C66870">
        <w:rPr>
          <w:rFonts w:ascii="Times New Roman" w:eastAsia="Times New Roman" w:hAnsi="Times New Roman" w:cs="Times New Roman"/>
        </w:rPr>
        <w:t xml:space="preserve"> standardize</w:t>
      </w:r>
      <w:r w:rsidR="00B36FB6">
        <w:rPr>
          <w:rFonts w:ascii="Times New Roman" w:eastAsia="Times New Roman" w:hAnsi="Times New Roman" w:cs="Times New Roman"/>
        </w:rPr>
        <w:t xml:space="preserve"> quantities across </w:t>
      </w:r>
      <w:r w:rsidR="00C66870">
        <w:rPr>
          <w:rFonts w:ascii="Times New Roman" w:eastAsia="Times New Roman" w:hAnsi="Times New Roman" w:cs="Times New Roman"/>
        </w:rPr>
        <w:t>all countr</w:t>
      </w:r>
      <w:r w:rsidR="00B36FB6">
        <w:rPr>
          <w:rFonts w:ascii="Times New Roman" w:eastAsia="Times New Roman" w:hAnsi="Times New Roman" w:cs="Times New Roman"/>
        </w:rPr>
        <w:t>y datasets</w:t>
      </w:r>
      <w:r w:rsidR="00554355">
        <w:rPr>
          <w:rFonts w:ascii="Times New Roman" w:eastAsia="Times New Roman" w:hAnsi="Times New Roman" w:cs="Times New Roman"/>
        </w:rPr>
        <w:t xml:space="preserve">. </w:t>
      </w:r>
      <w:r>
        <w:rPr>
          <w:rFonts w:ascii="Times New Roman" w:eastAsia="Times New Roman" w:hAnsi="Times New Roman" w:cs="Times New Roman"/>
        </w:rPr>
        <w:t xml:space="preserve">For each household, we also extracted the GPS </w:t>
      </w:r>
      <w:r w:rsidR="009C55E7">
        <w:rPr>
          <w:rFonts w:ascii="Times New Roman" w:eastAsia="Times New Roman" w:hAnsi="Times New Roman" w:cs="Times New Roman"/>
        </w:rPr>
        <w:t>coordinates and</w:t>
      </w:r>
      <w:r>
        <w:rPr>
          <w:rFonts w:ascii="Times New Roman" w:eastAsia="Times New Roman" w:hAnsi="Times New Roman" w:cs="Times New Roman"/>
        </w:rPr>
        <w:t xml:space="preserve"> used these geolocations to estimate three proxies for access to dried fish: the proximity to marine coastlines and proximity to inland waterbodies (access to catch), and proximity to urban centres (access to markets). Proximity to marine coastlines or inland water bodies was the shortest line distance (km), and inland water was defined as any large, </w:t>
      </w:r>
      <w:r w:rsidRPr="002B7F83">
        <w:rPr>
          <w:rFonts w:ascii="Times New Roman" w:eastAsia="Times New Roman" w:hAnsi="Times New Roman" w:cs="Times New Roman"/>
        </w:rPr>
        <w:t>permanent inland waterbody (</w:t>
      </w:r>
      <w:r w:rsidRPr="002B7F83">
        <w:rPr>
          <w:rFonts w:ascii="Times New Roman" w:eastAsia="Gungsuh" w:hAnsi="Times New Roman" w:cs="Times New Roman"/>
        </w:rPr>
        <w:t>lakes ≥ 50 km</w:t>
      </w:r>
      <w:r w:rsidRPr="002B7F83">
        <w:rPr>
          <w:rFonts w:ascii="Times New Roman" w:eastAsia="Times New Roman" w:hAnsi="Times New Roman" w:cs="Times New Roman"/>
          <w:vertAlign w:val="superscript"/>
        </w:rPr>
        <w:t>2</w:t>
      </w:r>
      <w:r w:rsidRPr="002B7F83">
        <w:rPr>
          <w:rFonts w:ascii="Times New Roman" w:eastAsia="Gungsuh" w:hAnsi="Times New Roman" w:cs="Times New Roman"/>
        </w:rPr>
        <w:t xml:space="preserve"> or reservoirs with storage capacity ≥ 0.5 km</w:t>
      </w:r>
      <w:r w:rsidRPr="002B7F83">
        <w:rPr>
          <w:rFonts w:ascii="Times New Roman" w:eastAsia="Times New Roman" w:hAnsi="Times New Roman" w:cs="Times New Roman"/>
          <w:vertAlign w:val="superscript"/>
        </w:rPr>
        <w:t>3</w:t>
      </w:r>
      <w:r w:rsidRPr="002B7F83">
        <w:rPr>
          <w:rFonts w:ascii="Times New Roman" w:eastAsia="Times New Roman" w:hAnsi="Times New Roman" w:cs="Times New Roman"/>
        </w:rPr>
        <w:t xml:space="preserve">) </w:t>
      </w:r>
      <w:r w:rsidRPr="002B7F83">
        <w:rPr>
          <w:rFonts w:ascii="Times New Roman" w:hAnsi="Times New Roman" w:cs="Times New Roman"/>
        </w:rPr>
        <w:fldChar w:fldCharType="begin" w:fldLock="1"/>
      </w:r>
      <w:r w:rsidR="002B7F83" w:rsidRPr="002B7F83">
        <w:rPr>
          <w:rFonts w:ascii="Times New Roman" w:hAnsi="Times New Roman" w:cs="Times New Roman"/>
        </w:rPr>
        <w:instrText>ADDIN paperpile_citation &lt;clusterId&gt;M995A353W643T437&lt;/clusterId&gt;&lt;metadata&gt;&lt;citation&gt;&lt;id&gt;1811587A661111EFAE23F152EBC967A4&lt;/id&gt;&lt;/citation&gt;&lt;/metadata&gt;&lt;data&gt;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&lt;/data&gt; \* MERGEFORMAT</w:instrText>
      </w:r>
      <w:r w:rsidRPr="002B7F83">
        <w:rPr>
          <w:rFonts w:ascii="Times New Roman" w:hAnsi="Times New Roman" w:cs="Times New Roman"/>
        </w:rPr>
        <w:fldChar w:fldCharType="separate"/>
      </w:r>
      <w:r w:rsidR="00AE40AB">
        <w:rPr>
          <w:rFonts w:ascii="Times New Roman" w:eastAsia="Times New Roman" w:hAnsi="Times New Roman" w:cs="Times New Roman"/>
          <w:noProof/>
          <w:color w:val="000000"/>
        </w:rPr>
        <w:t>(114)</w:t>
      </w:r>
      <w:r w:rsidRPr="002B7F83">
        <w:rPr>
          <w:rFonts w:ascii="Times New Roman" w:hAnsi="Times New Roman" w:cs="Times New Roman"/>
        </w:rPr>
        <w:fldChar w:fldCharType="end"/>
      </w:r>
      <w:r w:rsidRPr="002B7F83">
        <w:rPr>
          <w:rFonts w:ascii="Times New Roman" w:eastAsia="Times New Roman" w:hAnsi="Times New Roman" w:cs="Times New Roman"/>
        </w:rPr>
        <w:t xml:space="preserve">. Proximity to </w:t>
      </w:r>
      <w:r w:rsidR="00677C21">
        <w:rPr>
          <w:rFonts w:ascii="Times New Roman" w:eastAsia="Times New Roman" w:hAnsi="Times New Roman" w:cs="Times New Roman"/>
        </w:rPr>
        <w:t>urban centres</w:t>
      </w:r>
      <w:r w:rsidR="00677C21" w:rsidRPr="002B7F83">
        <w:rPr>
          <w:rFonts w:ascii="Times New Roman" w:eastAsia="Times New Roman" w:hAnsi="Times New Roman" w:cs="Times New Roman"/>
        </w:rPr>
        <w:t xml:space="preserve"> </w:t>
      </w:r>
      <w:r w:rsidRPr="002B7F83">
        <w:rPr>
          <w:rFonts w:ascii="Times New Roman" w:eastAsia="Times New Roman" w:hAnsi="Times New Roman" w:cs="Times New Roman"/>
        </w:rPr>
        <w:t>was the least-cost, minimum travel time (minutes) via surface transport (road, rail, vessel, or on foot) to the nearest urban centre (at 1 km grid resolution, where an urban centre is a “contiguous area with 1,500 or more inhabitants per km² or a majority of built-up land cover coincident with</w:t>
      </w:r>
      <w:r>
        <w:rPr>
          <w:rFonts w:ascii="Times New Roman" w:eastAsia="Times New Roman" w:hAnsi="Times New Roman" w:cs="Times New Roman"/>
        </w:rPr>
        <w:t xml:space="preserve"> a population centre of at least 50,000 inhabitants”) </w:t>
      </w:r>
      <w:r>
        <w:fldChar w:fldCharType="begin" w:fldLock="1"/>
      </w:r>
      <w:r w:rsidR="002B7F83">
        <w:instrText>ADDIN paperpile_citation &lt;clusterId&gt;A781N177J537H252&lt;/clusterId&gt;&lt;metadata&gt;&lt;citation&gt;&lt;id&gt;F26F483C0E0111EFB1090CAC945E4932&lt;/id&gt;&lt;/citation&gt;&lt;/metadata&gt;&lt;data&gt;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&lt;/data&gt; \* MERGEFORMAT</w:instrText>
      </w:r>
      <w:r>
        <w:fldChar w:fldCharType="separate"/>
      </w:r>
      <w:r w:rsidR="002B7F83">
        <w:rPr>
          <w:rFonts w:ascii="Times New Roman" w:eastAsia="Times New Roman" w:hAnsi="Times New Roman" w:cs="Times New Roman"/>
          <w:noProof/>
          <w:color w:val="000000"/>
        </w:rPr>
        <w:t>(54)</w:t>
      </w:r>
      <w:r>
        <w:fldChar w:fldCharType="end"/>
      </w:r>
      <w:r>
        <w:rPr>
          <w:rFonts w:ascii="Times New Roman" w:eastAsia="Times New Roman" w:hAnsi="Times New Roman" w:cs="Times New Roman"/>
        </w:rPr>
        <w:t xml:space="preserve">. </w:t>
      </w:r>
      <w:r w:rsidR="00B23663">
        <w:rPr>
          <w:rFonts w:ascii="Times New Roman" w:eastAsia="Times New Roman" w:hAnsi="Times New Roman" w:cs="Times New Roman"/>
        </w:rPr>
        <w:t xml:space="preserve">We assumed that </w:t>
      </w:r>
      <w:r w:rsidR="00BC0BB2">
        <w:rPr>
          <w:rFonts w:ascii="Times New Roman" w:eastAsia="Times New Roman" w:hAnsi="Times New Roman" w:cs="Times New Roman"/>
        </w:rPr>
        <w:t xml:space="preserve">our three </w:t>
      </w:r>
      <w:r w:rsidR="00B23663">
        <w:rPr>
          <w:rFonts w:ascii="Times New Roman" w:eastAsia="Times New Roman" w:hAnsi="Times New Roman" w:cs="Times New Roman"/>
        </w:rPr>
        <w:t xml:space="preserve">proximity </w:t>
      </w:r>
      <w:r w:rsidR="00BC0BB2">
        <w:rPr>
          <w:rFonts w:ascii="Times New Roman" w:eastAsia="Times New Roman" w:hAnsi="Times New Roman" w:cs="Times New Roman"/>
        </w:rPr>
        <w:t xml:space="preserve">covariates </w:t>
      </w:r>
      <w:r w:rsidR="00B23663">
        <w:rPr>
          <w:rFonts w:ascii="Times New Roman" w:eastAsia="Times New Roman" w:hAnsi="Times New Roman" w:cs="Times New Roman"/>
        </w:rPr>
        <w:t>reflected each household’s level of access to</w:t>
      </w:r>
      <w:r w:rsidR="00BC0BB2">
        <w:rPr>
          <w:rFonts w:ascii="Times New Roman" w:eastAsia="Times New Roman" w:hAnsi="Times New Roman" w:cs="Times New Roman"/>
        </w:rPr>
        <w:t xml:space="preserve"> fish catch (for coastline or waterbody), or to</w:t>
      </w:r>
      <w:r w:rsidR="00B23663">
        <w:rPr>
          <w:rFonts w:ascii="Times New Roman" w:eastAsia="Times New Roman" w:hAnsi="Times New Roman" w:cs="Times New Roman"/>
        </w:rPr>
        <w:t xml:space="preserve"> </w:t>
      </w:r>
      <w:r w:rsidR="00BC0BB2">
        <w:rPr>
          <w:rFonts w:ascii="Times New Roman" w:eastAsia="Times New Roman" w:hAnsi="Times New Roman" w:cs="Times New Roman"/>
        </w:rPr>
        <w:t xml:space="preserve">informal, seasonal, or permanent </w:t>
      </w:r>
      <w:r w:rsidR="00B23663">
        <w:rPr>
          <w:rFonts w:ascii="Times New Roman" w:eastAsia="Times New Roman" w:hAnsi="Times New Roman" w:cs="Times New Roman"/>
        </w:rPr>
        <w:t>food markets where fresh or dried fish could be purchased</w:t>
      </w:r>
      <w:r w:rsidR="00BC0BB2">
        <w:rPr>
          <w:rFonts w:ascii="Times New Roman" w:eastAsia="Times New Roman" w:hAnsi="Times New Roman" w:cs="Times New Roman"/>
        </w:rPr>
        <w:t xml:space="preserve"> (for </w:t>
      </w:r>
      <w:r w:rsidR="00BC0BB2" w:rsidRPr="00BC0BB2">
        <w:rPr>
          <w:rFonts w:ascii="Times New Roman" w:eastAsia="Times New Roman" w:hAnsi="Times New Roman" w:cs="Times New Roman"/>
        </w:rPr>
        <w:t>urban centre</w:t>
      </w:r>
      <w:r w:rsidR="00BC0BB2">
        <w:rPr>
          <w:rFonts w:ascii="Times New Roman" w:eastAsia="Times New Roman" w:hAnsi="Times New Roman" w:cs="Times New Roman"/>
        </w:rPr>
        <w:t>s).</w:t>
      </w:r>
      <w:r w:rsidR="00B23663">
        <w:rPr>
          <w:rFonts w:ascii="Times New Roman" w:eastAsia="Times New Roman" w:hAnsi="Times New Roman" w:cs="Times New Roman"/>
        </w:rPr>
        <w:t xml:space="preserve"> </w:t>
      </w:r>
      <w:r w:rsidR="00BC0BB2">
        <w:rPr>
          <w:rFonts w:ascii="Times New Roman" w:eastAsia="Times New Roman" w:hAnsi="Times New Roman" w:cs="Times New Roman"/>
        </w:rPr>
        <w:t>F</w:t>
      </w:r>
      <w:r w:rsidR="00B23663">
        <w:rPr>
          <w:rFonts w:ascii="Times New Roman" w:eastAsia="Times New Roman" w:hAnsi="Times New Roman" w:cs="Times New Roman"/>
        </w:rPr>
        <w:t xml:space="preserve">urther distances </w:t>
      </w:r>
      <w:r w:rsidR="005275F2">
        <w:rPr>
          <w:rFonts w:ascii="Times New Roman" w:eastAsia="Times New Roman" w:hAnsi="Times New Roman" w:cs="Times New Roman"/>
        </w:rPr>
        <w:t xml:space="preserve">meant that fish were less </w:t>
      </w:r>
      <w:r w:rsidR="00631BE2">
        <w:rPr>
          <w:rFonts w:ascii="Times New Roman" w:eastAsia="Times New Roman" w:hAnsi="Times New Roman" w:cs="Times New Roman"/>
        </w:rPr>
        <w:t xml:space="preserve">physically </w:t>
      </w:r>
      <w:r w:rsidR="005275F2">
        <w:rPr>
          <w:rFonts w:ascii="Times New Roman" w:eastAsia="Times New Roman" w:hAnsi="Times New Roman" w:cs="Times New Roman"/>
        </w:rPr>
        <w:t>accessible</w:t>
      </w:r>
      <w:r w:rsidR="00F74CC8">
        <w:rPr>
          <w:rFonts w:ascii="Times New Roman" w:eastAsia="Times New Roman" w:hAnsi="Times New Roman" w:cs="Times New Roman"/>
        </w:rPr>
        <w:t xml:space="preserve"> and more expensive</w:t>
      </w:r>
      <w:r w:rsidR="00B23663">
        <w:rPr>
          <w:rFonts w:ascii="Times New Roman" w:eastAsia="Times New Roman" w:hAnsi="Times New Roman" w:cs="Times New Roman"/>
        </w:rPr>
        <w:t xml:space="preserve">. </w:t>
      </w:r>
      <w:r>
        <w:rPr>
          <w:rFonts w:ascii="Times New Roman" w:eastAsia="Times New Roman" w:hAnsi="Times New Roman" w:cs="Times New Roman"/>
        </w:rPr>
        <w:t xml:space="preserve">To prevent disclosure of locations, LSMS data providers jittered each household’s GPS coordinate by 0-5 km, but this was applied equally across all households, and is unlikely to bias our analysis that spanned hundreds of km in proximity to water and markets </w:t>
      </w:r>
      <w:r>
        <w:fldChar w:fldCharType="begin" w:fldLock="1"/>
      </w:r>
      <w:r w:rsidR="002B7F83">
        <w:instrText>ADDIN paperpile_citation &lt;clusterId&gt;N479U736Q127N741&lt;/clusterId&gt;&lt;metadata&gt;&lt;citation&gt;&lt;id&gt;4E78FF20015E11EF9F7CD638EBC967A4&lt;/id&gt;&lt;/citation&gt;&lt;/metadata&gt;&lt;data&gt;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&lt;/data&gt; \* MERGEFORMAT</w:instrText>
      </w:r>
      <w:r>
        <w:fldChar w:fldCharType="separate"/>
      </w:r>
      <w:r w:rsidR="002B7F83">
        <w:rPr>
          <w:rFonts w:ascii="Times New Roman" w:eastAsia="Times New Roman" w:hAnsi="Times New Roman" w:cs="Times New Roman"/>
          <w:noProof/>
          <w:color w:val="000000"/>
        </w:rPr>
        <w:t>(52)</w:t>
      </w:r>
      <w:r>
        <w:fldChar w:fldCharType="end"/>
      </w:r>
      <w:r>
        <w:rPr>
          <w:rFonts w:ascii="Times New Roman" w:eastAsia="Times New Roman" w:hAnsi="Times New Roman" w:cs="Times New Roman"/>
        </w:rPr>
        <w:t xml:space="preserve">. Finally, we quantified household wealth using the LSMS survey on monthly expenditures and extracted survey data on household size (number of people) and location (urban/rural). We estimated an equalized household wealth metric (monthly expenditure divided by the square-root of household size), </w:t>
      </w:r>
      <w:r w:rsidR="00DF5F3C">
        <w:rPr>
          <w:rFonts w:ascii="Times New Roman" w:eastAsia="Times New Roman" w:hAnsi="Times New Roman" w:cs="Times New Roman"/>
        </w:rPr>
        <w:t xml:space="preserve">standardized to Purchasing Power Parity </w:t>
      </w:r>
      <w:r w:rsidR="00D33514">
        <w:rPr>
          <w:rFonts w:ascii="Times New Roman" w:eastAsia="Times New Roman" w:hAnsi="Times New Roman" w:cs="Times New Roman"/>
        </w:rPr>
        <w:fldChar w:fldCharType="begin" w:fldLock="1"/>
      </w:r>
      <w:r w:rsidR="00D33514">
        <w:rPr>
          <w:rFonts w:ascii="Times New Roman" w:eastAsia="Times New Roman" w:hAnsi="Times New Roman" w:cs="Times New Roman"/>
        </w:rPr>
        <w:instrText>ADDIN paperpile_citation &lt;clusterId&gt;W173K439Z721D444&lt;/clusterId&gt;&lt;metadata&gt;&lt;citation&gt;&lt;id&gt;ed4e4f00-f621-44f7-859b-c4b7ea9179d1&lt;/id&gt;&lt;/citation&gt;&lt;/metadata&gt;&lt;data&gt;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&lt;/data&gt; \* MERGEFORMAT</w:instrText>
      </w:r>
      <w:r w:rsidR="00D33514">
        <w:rPr>
          <w:rFonts w:ascii="Times New Roman" w:eastAsia="Times New Roman" w:hAnsi="Times New Roman" w:cs="Times New Roman"/>
        </w:rPr>
        <w:fldChar w:fldCharType="separate"/>
      </w:r>
      <w:r w:rsidR="00D33514">
        <w:rPr>
          <w:rFonts w:ascii="Times New Roman" w:eastAsia="Times New Roman" w:hAnsi="Times New Roman" w:cs="Times New Roman"/>
          <w:noProof/>
        </w:rPr>
        <w:t>(115)</w:t>
      </w:r>
      <w:r w:rsidR="00D33514">
        <w:rPr>
          <w:rFonts w:ascii="Times New Roman" w:eastAsia="Times New Roman" w:hAnsi="Times New Roman" w:cs="Times New Roman"/>
        </w:rPr>
        <w:fldChar w:fldCharType="end"/>
      </w:r>
      <w:r w:rsidR="00DF5F3C">
        <w:rPr>
          <w:rFonts w:ascii="Times New Roman" w:eastAsia="Times New Roman" w:hAnsi="Times New Roman" w:cs="Times New Roman"/>
        </w:rPr>
        <w:t xml:space="preserve"> for</w:t>
      </w:r>
      <w:r>
        <w:rPr>
          <w:rFonts w:ascii="Times New Roman" w:eastAsia="Times New Roman" w:hAnsi="Times New Roman" w:cs="Times New Roman"/>
        </w:rPr>
        <w:t xml:space="preserve"> each country, facilitating comparisons between countries of different income status.</w:t>
      </w:r>
    </w:p>
    <w:p w14:paraId="6C27C62B" w14:textId="77777777" w:rsidR="006A4A72" w:rsidRDefault="006A4A72">
      <w:pPr>
        <w:rPr>
          <w:rFonts w:ascii="Times New Roman" w:eastAsia="Times New Roman" w:hAnsi="Times New Roman" w:cs="Times New Roman"/>
        </w:rPr>
      </w:pPr>
    </w:p>
    <w:p w14:paraId="4CEA479F" w14:textId="21C844D2"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then used logistic hierarchical models to quantify the probability that a household had consumed dried or fresh fish in the previous seven days (Bernoulli distribution). We fitted models separately for dried and fresh fish, with seven fixed covariates (proximity to marine coastline, proximity to nearest inland water body, proximity to nearest city, household size, household wealth, urban/rural), and a random varying intercept of survey area (‘household cluster’, </w:t>
      </w:r>
      <w:r>
        <w:rPr>
          <w:rFonts w:ascii="Times New Roman" w:eastAsia="Times New Roman" w:hAnsi="Times New Roman" w:cs="Times New Roman"/>
          <w:i/>
        </w:rPr>
        <w:t>b</w:t>
      </w:r>
      <w:r>
        <w:rPr>
          <w:rFonts w:ascii="Times New Roman" w:eastAsia="Times New Roman" w:hAnsi="Times New Roman" w:cs="Times New Roman"/>
        </w:rPr>
        <w:t xml:space="preserve">), nested in country </w:t>
      </w:r>
      <w:r>
        <w:rPr>
          <w:rFonts w:ascii="Times New Roman" w:eastAsia="Times New Roman" w:hAnsi="Times New Roman" w:cs="Times New Roman"/>
          <w:i/>
        </w:rPr>
        <w:t>a</w:t>
      </w:r>
      <w:r>
        <w:rPr>
          <w:rFonts w:ascii="Times New Roman" w:eastAsia="Times New Roman" w:hAnsi="Times New Roman" w:cs="Times New Roman"/>
        </w:rPr>
        <w:t xml:space="preserve"> (</w:t>
      </w:r>
      <w:r>
        <w:rPr>
          <w:rFonts w:ascii="Times New Roman" w:eastAsia="Times New Roman" w:hAnsi="Times New Roman" w:cs="Times New Roman"/>
          <w:i/>
        </w:rPr>
        <w:t>1</w:t>
      </w:r>
      <w:r>
        <w:rPr>
          <w:rFonts w:ascii="Times New Roman" w:eastAsia="Times New Roman" w:hAnsi="Times New Roman" w:cs="Times New Roman"/>
        </w:rPr>
        <w:t xml:space="preserve">). </w:t>
      </w:r>
      <w:r w:rsidR="00B23663">
        <w:rPr>
          <w:rFonts w:ascii="Times New Roman" w:eastAsia="Times New Roman" w:hAnsi="Times New Roman" w:cs="Times New Roman"/>
        </w:rPr>
        <w:t xml:space="preserve">Random intercepts were used to account for unmeasured sources of variation between survey strata, with each </w:t>
      </w:r>
      <w:proofErr w:type="gramStart"/>
      <w:r w:rsidR="00B23663">
        <w:rPr>
          <w:rFonts w:ascii="Times New Roman" w:eastAsia="Times New Roman" w:hAnsi="Times New Roman" w:cs="Times New Roman"/>
        </w:rPr>
        <w:t>strata</w:t>
      </w:r>
      <w:proofErr w:type="gramEnd"/>
      <w:r w:rsidR="00B23663">
        <w:rPr>
          <w:rFonts w:ascii="Times New Roman" w:eastAsia="Times New Roman" w:hAnsi="Times New Roman" w:cs="Times New Roman"/>
        </w:rPr>
        <w:t xml:space="preserve"> </w:t>
      </w:r>
      <w:r w:rsidR="00D75A67">
        <w:rPr>
          <w:rFonts w:ascii="Times New Roman" w:eastAsia="Times New Roman" w:hAnsi="Times New Roman" w:cs="Times New Roman"/>
        </w:rPr>
        <w:t>nested in</w:t>
      </w:r>
      <w:r w:rsidR="00B23663">
        <w:rPr>
          <w:rFonts w:ascii="Times New Roman" w:eastAsia="Times New Roman" w:hAnsi="Times New Roman" w:cs="Times New Roman"/>
        </w:rPr>
        <w:t xml:space="preserve"> its country-level intercept. </w:t>
      </w:r>
      <w:r>
        <w:rPr>
          <w:rFonts w:ascii="Times New Roman" w:eastAsia="Times New Roman" w:hAnsi="Times New Roman" w:cs="Times New Roman"/>
        </w:rPr>
        <w:t xml:space="preserve">We included an interaction between proximity to marine and inland water to capture potential effects of having access to both marine and inland fisheries (or lack of access to marine/inland). </w:t>
      </w:r>
      <w:r w:rsidR="00DF5F3C">
        <w:rPr>
          <w:rFonts w:ascii="Times New Roman" w:eastAsia="Times New Roman" w:hAnsi="Times New Roman" w:cs="Times New Roman"/>
        </w:rPr>
        <w:t>Household wealth and proximity to nearest city were log</w:t>
      </w:r>
      <w:r w:rsidR="00DF5F3C" w:rsidRPr="004B6745">
        <w:rPr>
          <w:rFonts w:ascii="Times New Roman" w:eastAsia="Times New Roman" w:hAnsi="Times New Roman" w:cs="Times New Roman"/>
          <w:vertAlign w:val="subscript"/>
        </w:rPr>
        <w:t>10</w:t>
      </w:r>
      <w:r w:rsidR="00DF5F3C">
        <w:rPr>
          <w:rFonts w:ascii="Times New Roman" w:eastAsia="Times New Roman" w:hAnsi="Times New Roman" w:cs="Times New Roman"/>
        </w:rPr>
        <w:t xml:space="preserve"> transformed, and a</w:t>
      </w:r>
      <w:r>
        <w:rPr>
          <w:rFonts w:ascii="Times New Roman" w:eastAsia="Times New Roman" w:hAnsi="Times New Roman" w:cs="Times New Roman"/>
        </w:rPr>
        <w:t xml:space="preserve">ll continuous covariates were </w:t>
      </w:r>
      <w:r w:rsidR="00DF5F3C">
        <w:rPr>
          <w:rFonts w:ascii="Times New Roman" w:eastAsia="Times New Roman" w:hAnsi="Times New Roman" w:cs="Times New Roman"/>
        </w:rPr>
        <w:t xml:space="preserve">then </w:t>
      </w:r>
      <w:r>
        <w:rPr>
          <w:rFonts w:ascii="Times New Roman" w:eastAsia="Times New Roman" w:hAnsi="Times New Roman" w:cs="Times New Roman"/>
        </w:rPr>
        <w:t>scaled to a mean of zero. We used weakly informative priors for random intercepts and continuous covariates (</w:t>
      </w:r>
      <w:proofErr w:type="gramStart"/>
      <w:r>
        <w:rPr>
          <w:rFonts w:ascii="Times New Roman" w:eastAsia="Times New Roman" w:hAnsi="Times New Roman" w:cs="Times New Roman"/>
          <w:i/>
        </w:rPr>
        <w:t>N</w:t>
      </w:r>
      <w:r>
        <w:rPr>
          <w:rFonts w:ascii="Times New Roman" w:eastAsia="Times New Roman" w:hAnsi="Times New Roman" w:cs="Times New Roman"/>
        </w:rPr>
        <w:t>(</w:t>
      </w:r>
      <w:proofErr w:type="gramEnd"/>
      <w:r>
        <w:rPr>
          <w:rFonts w:ascii="Times New Roman" w:eastAsia="Times New Roman" w:hAnsi="Times New Roman" w:cs="Times New Roman"/>
        </w:rPr>
        <w:t>0,1)) and group-level standard deviations (</w:t>
      </w:r>
      <w:proofErr w:type="gramStart"/>
      <w:r>
        <w:rPr>
          <w:rFonts w:ascii="Times New Roman" w:eastAsia="Times New Roman" w:hAnsi="Times New Roman" w:cs="Times New Roman"/>
          <w:i/>
        </w:rPr>
        <w:t>Cauchy</w:t>
      </w:r>
      <w:r>
        <w:rPr>
          <w:rFonts w:ascii="Times New Roman" w:eastAsia="Times New Roman" w:hAnsi="Times New Roman" w:cs="Times New Roman"/>
        </w:rPr>
        <w:t>(</w:t>
      </w:r>
      <w:proofErr w:type="gramEnd"/>
      <w:r>
        <w:rPr>
          <w:rFonts w:ascii="Times New Roman" w:eastAsia="Times New Roman" w:hAnsi="Times New Roman" w:cs="Times New Roman"/>
        </w:rPr>
        <w:t xml:space="preserve">0,10)).  Models were run for 3,000 iterations over 3 chains, and we ensured that chains converged by inspecting </w:t>
      </w:r>
      <w:proofErr w:type="spellStart"/>
      <w:r>
        <w:rPr>
          <w:rFonts w:ascii="Times New Roman" w:eastAsia="Times New Roman" w:hAnsi="Times New Roman" w:cs="Times New Roman"/>
        </w:rPr>
        <w:t>Rhat</w:t>
      </w:r>
      <w:proofErr w:type="spellEnd"/>
      <w:r>
        <w:rPr>
          <w:rFonts w:ascii="Times New Roman" w:eastAsia="Times New Roman" w:hAnsi="Times New Roman" w:cs="Times New Roman"/>
        </w:rPr>
        <w:t xml:space="preserve"> (&lt; 1.01) and the number of effective samples. Models were fitted using brms </w:t>
      </w:r>
      <w:r>
        <w:fldChar w:fldCharType="begin" w:fldLock="1"/>
      </w:r>
      <w:r w:rsidR="002B7F83">
        <w:instrText>ADDIN paperpile_citation &lt;clusterId&gt;A284O542D832A655&lt;/clusterId&gt;&lt;metadata&gt;&lt;citation&gt;&lt;id&gt;F2E66E9A661111EFB3FA8FBA945E4932&lt;/id&gt;&lt;/citation&gt;&lt;/metadata&gt;&lt;data&gt;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&lt;/data&gt; \* MERGEFORMAT</w:instrText>
      </w:r>
      <w:r>
        <w:fldChar w:fldCharType="separate"/>
      </w:r>
      <w:r w:rsidR="00D33514">
        <w:rPr>
          <w:rFonts w:ascii="Times New Roman" w:eastAsia="Times New Roman" w:hAnsi="Times New Roman" w:cs="Times New Roman"/>
          <w:noProof/>
          <w:color w:val="000000"/>
        </w:rPr>
        <w:t>(116)</w:t>
      </w:r>
      <w:r>
        <w:fldChar w:fldCharType="end"/>
      </w:r>
      <w:r>
        <w:rPr>
          <w:rFonts w:ascii="Times New Roman" w:eastAsia="Times New Roman" w:hAnsi="Times New Roman" w:cs="Times New Roman"/>
        </w:rPr>
        <w:t xml:space="preserve"> and Stan </w:t>
      </w:r>
      <w:r>
        <w:fldChar w:fldCharType="begin" w:fldLock="1"/>
      </w:r>
      <w:r w:rsidR="002B7F83">
        <w:instrText>ADDIN paperpile_citation &lt;clusterId&gt;H753U831J521O215&lt;/clusterId&gt;&lt;metadata&gt;&lt;citation&gt;&lt;id&gt;04F6A406661211EF90CD8FBA945E4932&lt;/id&gt;&lt;/citation&gt;&lt;/metadata&gt;&lt;data&gt;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&lt;/data&gt; \* MERGEFORMAT</w:instrText>
      </w:r>
      <w:r>
        <w:fldChar w:fldCharType="separate"/>
      </w:r>
      <w:r w:rsidR="00D33514">
        <w:rPr>
          <w:rFonts w:ascii="Times New Roman" w:eastAsia="Times New Roman" w:hAnsi="Times New Roman" w:cs="Times New Roman"/>
          <w:noProof/>
          <w:color w:val="000000"/>
        </w:rPr>
        <w:t>(117)</w:t>
      </w:r>
      <w:r>
        <w:fldChar w:fldCharType="end"/>
      </w:r>
      <w:r>
        <w:rPr>
          <w:rFonts w:ascii="Times New Roman" w:eastAsia="Times New Roman" w:hAnsi="Times New Roman" w:cs="Times New Roman"/>
        </w:rPr>
        <w:t xml:space="preserve"> in R 4.3.3.</w:t>
      </w:r>
    </w:p>
    <w:p w14:paraId="5EA0E79B" w14:textId="74BF5A99" w:rsidR="00C06535" w:rsidRDefault="00C06535">
      <w:pPr>
        <w:rPr>
          <w:rFonts w:ascii="Times New Roman" w:eastAsia="Times New Roman" w:hAnsi="Times New Roman" w:cs="Times New Roman"/>
        </w:rPr>
      </w:pPr>
      <w:r w:rsidRPr="00C06535">
        <w:rPr>
          <w:rFonts w:ascii="Times New Roman" w:eastAsia="Times New Roman" w:hAnsi="Times New Roman" w:cs="Times New Roman"/>
          <w:noProof/>
        </w:rPr>
        <w:lastRenderedPageBreak/>
        <w:drawing>
          <wp:anchor distT="0" distB="0" distL="114300" distR="114300" simplePos="0" relativeHeight="251658240" behindDoc="0" locked="0" layoutInCell="1" allowOverlap="1" wp14:anchorId="5005508E" wp14:editId="2E34ADC7">
            <wp:simplePos x="0" y="0"/>
            <wp:positionH relativeFrom="column">
              <wp:posOffset>-24245</wp:posOffset>
            </wp:positionH>
            <wp:positionV relativeFrom="paragraph">
              <wp:posOffset>184554</wp:posOffset>
            </wp:positionV>
            <wp:extent cx="5733415" cy="476250"/>
            <wp:effectExtent l="0" t="0" r="0" b="6350"/>
            <wp:wrapThrough wrapText="bothSides">
              <wp:wrapPolygon edited="0">
                <wp:start x="0" y="0"/>
                <wp:lineTo x="0" y="21312"/>
                <wp:lineTo x="21531" y="21312"/>
                <wp:lineTo x="21531" y="0"/>
                <wp:lineTo x="0" y="0"/>
              </wp:wrapPolygon>
            </wp:wrapThrough>
            <wp:docPr id="111173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3780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476250"/>
                    </a:xfrm>
                    <a:prstGeom prst="rect">
                      <a:avLst/>
                    </a:prstGeom>
                  </pic:spPr>
                </pic:pic>
              </a:graphicData>
            </a:graphic>
            <wp14:sizeRelH relativeFrom="page">
              <wp14:pctWidth>0</wp14:pctWidth>
            </wp14:sizeRelH>
            <wp14:sizeRelV relativeFrom="page">
              <wp14:pctHeight>0</wp14:pctHeight>
            </wp14:sizeRelV>
          </wp:anchor>
        </w:drawing>
      </w:r>
    </w:p>
    <w:p w14:paraId="072AB2C7" w14:textId="41C1AE67" w:rsidR="006A4A72" w:rsidRDefault="00A01B3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2E7C93">
        <w:rPr>
          <w:rFonts w:ascii="Times New Roman" w:eastAsia="Times New Roman" w:hAnsi="Times New Roman" w:cs="Times New Roman"/>
        </w:rPr>
        <w:tab/>
        <w:t xml:space="preserve">  </w:t>
      </w:r>
      <w:r w:rsidR="002E7C93">
        <w:rPr>
          <w:rFonts w:ascii="Times New Roman" w:eastAsia="Times New Roman" w:hAnsi="Times New Roman" w:cs="Times New Roman"/>
        </w:rPr>
        <w:tab/>
      </w:r>
      <w:r w:rsidR="002E7C93">
        <w:rPr>
          <w:rFonts w:ascii="Times New Roman" w:eastAsia="Times New Roman" w:hAnsi="Times New Roman" w:cs="Times New Roman"/>
        </w:rPr>
        <w:tab/>
        <w:t xml:space="preserve"> </w:t>
      </w:r>
      <w:r>
        <w:rPr>
          <w:rFonts w:ascii="Times New Roman" w:eastAsia="Times New Roman" w:hAnsi="Times New Roman" w:cs="Times New Roman"/>
        </w:rPr>
        <w:tab/>
      </w:r>
      <w:r w:rsidR="00C06535">
        <w:rPr>
          <w:rFonts w:ascii="Times New Roman" w:eastAsia="Times New Roman" w:hAnsi="Times New Roman" w:cs="Times New Roman"/>
        </w:rPr>
        <w:tab/>
      </w:r>
      <w:r w:rsidR="00C06535">
        <w:rPr>
          <w:rFonts w:ascii="Times New Roman" w:eastAsia="Times New Roman" w:hAnsi="Times New Roman" w:cs="Times New Roman"/>
        </w:rPr>
        <w:tab/>
      </w:r>
      <w:r w:rsidR="00C06535">
        <w:rPr>
          <w:rFonts w:ascii="Times New Roman" w:eastAsia="Times New Roman" w:hAnsi="Times New Roman" w:cs="Times New Roman"/>
        </w:rPr>
        <w:tab/>
      </w:r>
      <w:r w:rsidR="002E7C93">
        <w:rPr>
          <w:rFonts w:ascii="Times New Roman" w:eastAsia="Times New Roman" w:hAnsi="Times New Roman" w:cs="Times New Roman"/>
        </w:rPr>
        <w:t xml:space="preserve">  </w:t>
      </w:r>
      <w:r w:rsidR="00C7085E" w:rsidRPr="002E51F0">
        <w:rPr>
          <w:rFonts w:ascii="Times New Roman" w:eastAsia="Times New Roman" w:hAnsi="Times New Roman" w:cs="Times New Roman"/>
        </w:rPr>
        <w:t>(</w:t>
      </w:r>
      <w:r w:rsidR="00C7085E" w:rsidRPr="002E51F0">
        <w:rPr>
          <w:rFonts w:ascii="Times New Roman" w:eastAsia="Times New Roman" w:hAnsi="Times New Roman" w:cs="Times New Roman"/>
          <w:i/>
        </w:rPr>
        <w:t>1</w:t>
      </w:r>
      <w:r w:rsidR="00C7085E" w:rsidRPr="002E51F0">
        <w:rPr>
          <w:rFonts w:ascii="Times New Roman" w:eastAsia="Times New Roman" w:hAnsi="Times New Roman" w:cs="Times New Roman"/>
        </w:rPr>
        <w:t>)</w:t>
      </w:r>
    </w:p>
    <w:p w14:paraId="0C193491" w14:textId="171E2701" w:rsidR="006A4A72" w:rsidRDefault="00000000">
      <w:pPr>
        <w:rPr>
          <w:rFonts w:ascii="Times New Roman" w:eastAsia="Times New Roman" w:hAnsi="Times New Roman" w:cs="Times New Roman"/>
        </w:rPr>
      </w:pPr>
      <w:r>
        <w:rPr>
          <w:rFonts w:ascii="Times New Roman" w:eastAsia="Times New Roman" w:hAnsi="Times New Roman" w:cs="Times New Roman"/>
        </w:rPr>
        <w:t xml:space="preserve">We used the posterior distributions of dried and fresh fish models to visualize changes in the probability of fish consumption between countries and along gradients in household wealth and size, and distance to marine coastlines, inland waterbodies, and urban centres. We also combined the median predicted posterior probability of consuming fish, based on country-level intercepts and median covariate values, with recent estimates of each country’s adult population (in 2023) </w:t>
      </w:r>
      <w:r>
        <w:fldChar w:fldCharType="begin" w:fldLock="1"/>
      </w:r>
      <w:r w:rsidR="002B7F83">
        <w:instrText>ADDIN paperpile_citation &lt;clusterId&gt;U665I625E316B736&lt;/clusterId&gt;&lt;metadata&gt;&lt;citation&gt;&lt;id&gt;57574076A03B11EF9359FC160994A344&lt;/id&gt;&lt;/citation&gt;&lt;/metadata&gt;&lt;data&gt;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&lt;/data&gt; \* MERGEFORMAT</w:instrText>
      </w:r>
      <w:r>
        <w:fldChar w:fldCharType="separate"/>
      </w:r>
      <w:r w:rsidR="00D33514">
        <w:rPr>
          <w:rFonts w:ascii="Times New Roman" w:eastAsia="Times New Roman" w:hAnsi="Times New Roman" w:cs="Times New Roman"/>
          <w:noProof/>
          <w:color w:val="000000"/>
        </w:rPr>
        <w:t>(118)</w:t>
      </w:r>
      <w:r>
        <w:fldChar w:fldCharType="end"/>
      </w:r>
      <w:r>
        <w:rPr>
          <w:rFonts w:ascii="Times New Roman" w:eastAsia="Times New Roman" w:hAnsi="Times New Roman" w:cs="Times New Roman"/>
        </w:rPr>
        <w:t>, to estimate the total number of people likely to eat dried</w:t>
      </w:r>
      <w:r w:rsidR="004D77EE">
        <w:rPr>
          <w:rFonts w:ascii="Times New Roman" w:eastAsia="Times New Roman" w:hAnsi="Times New Roman" w:cs="Times New Roman"/>
        </w:rPr>
        <w:t xml:space="preserve"> </w:t>
      </w:r>
      <w:r w:rsidR="00CD3188">
        <w:rPr>
          <w:rFonts w:ascii="Times New Roman" w:eastAsia="Times New Roman" w:hAnsi="Times New Roman" w:cs="Times New Roman"/>
        </w:rPr>
        <w:t>(or</w:t>
      </w:r>
      <w:r w:rsidR="004D77EE">
        <w:rPr>
          <w:rFonts w:ascii="Times New Roman" w:eastAsia="Times New Roman" w:hAnsi="Times New Roman" w:cs="Times New Roman"/>
        </w:rPr>
        <w:t xml:space="preserve"> fresh</w:t>
      </w:r>
      <w:r w:rsidR="00CD3188">
        <w:rPr>
          <w:rFonts w:ascii="Times New Roman" w:eastAsia="Times New Roman" w:hAnsi="Times New Roman" w:cs="Times New Roman"/>
        </w:rPr>
        <w:t>)</w:t>
      </w:r>
      <w:r>
        <w:rPr>
          <w:rFonts w:ascii="Times New Roman" w:eastAsia="Times New Roman" w:hAnsi="Times New Roman" w:cs="Times New Roman"/>
        </w:rPr>
        <w:t xml:space="preserve"> fish at least once a week. This approach was unable to quantify intra-household fish consumption</w:t>
      </w:r>
      <w:r w:rsidR="00D338C9">
        <w:rPr>
          <w:rFonts w:ascii="Times New Roman" w:eastAsia="Times New Roman" w:hAnsi="Times New Roman" w:cs="Times New Roman"/>
        </w:rPr>
        <w:t xml:space="preserve"> or food quantities,</w:t>
      </w:r>
      <w:r>
        <w:rPr>
          <w:rFonts w:ascii="Times New Roman" w:eastAsia="Times New Roman" w:hAnsi="Times New Roman" w:cs="Times New Roman"/>
        </w:rPr>
        <w:t xml:space="preserve"> or account for variation in portion sizes between countries. We thus assumed that </w:t>
      </w:r>
      <w:r w:rsidR="0090562B">
        <w:rPr>
          <w:rFonts w:ascii="Times New Roman" w:eastAsia="Times New Roman" w:hAnsi="Times New Roman" w:cs="Times New Roman"/>
        </w:rPr>
        <w:t xml:space="preserve">prevalence </w:t>
      </w:r>
      <w:r>
        <w:rPr>
          <w:rFonts w:ascii="Times New Roman" w:eastAsia="Times New Roman" w:hAnsi="Times New Roman" w:cs="Times New Roman"/>
        </w:rPr>
        <w:t xml:space="preserve">of household fish intake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representative for men and women of all ages (i.e. modelled probability of consumption), and that our portion size estimates collated from small-scale diet surveys were representative of population-level intakes of dried fish (Table S</w:t>
      </w:r>
      <w:r w:rsidR="00E656B7">
        <w:rPr>
          <w:rFonts w:ascii="Times New Roman" w:eastAsia="Times New Roman" w:hAnsi="Times New Roman" w:cs="Times New Roman"/>
        </w:rPr>
        <w:t>1</w:t>
      </w:r>
      <w:r>
        <w:rPr>
          <w:rFonts w:ascii="Times New Roman" w:eastAsia="Times New Roman" w:hAnsi="Times New Roman" w:cs="Times New Roman"/>
        </w:rPr>
        <w:t xml:space="preserve">). </w:t>
      </w:r>
    </w:p>
    <w:p w14:paraId="3E0261F6" w14:textId="77777777" w:rsidR="006A4A72" w:rsidRDefault="006A4A72">
      <w:pPr>
        <w:rPr>
          <w:rFonts w:ascii="Times New Roman" w:eastAsia="Times New Roman" w:hAnsi="Times New Roman" w:cs="Times New Roman"/>
        </w:rPr>
      </w:pPr>
    </w:p>
    <w:p w14:paraId="2E701F6D" w14:textId="6A96C13F" w:rsidR="006A4A7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Acknowledgements</w:t>
      </w:r>
    </w:p>
    <w:p w14:paraId="26389466" w14:textId="2E0EEDC3" w:rsidR="006A4A72" w:rsidRPr="003416C2" w:rsidRDefault="00000000">
      <w:pPr>
        <w:rPr>
          <w:rFonts w:ascii="Times New Roman" w:eastAsia="Times New Roman" w:hAnsi="Times New Roman" w:cs="Times New Roman"/>
        </w:rPr>
      </w:pPr>
      <w:r>
        <w:rPr>
          <w:rFonts w:ascii="Times New Roman" w:eastAsia="Times New Roman" w:hAnsi="Times New Roman" w:cs="Times New Roman"/>
        </w:rPr>
        <w:t xml:space="preserve">We thank staff at Kenya Marine and Fisheries Research Institute for assistance with fish sampling and transport in Kisumu, and Professor Matilda Steiner-Asiedu, Daniel Armo-Annor, and Eleanore </w:t>
      </w:r>
      <w:proofErr w:type="spellStart"/>
      <w:r>
        <w:rPr>
          <w:rFonts w:ascii="Times New Roman" w:eastAsia="Times New Roman" w:hAnsi="Times New Roman" w:cs="Times New Roman"/>
        </w:rPr>
        <w:t>Oddoye</w:t>
      </w:r>
      <w:proofErr w:type="spellEnd"/>
      <w:r>
        <w:rPr>
          <w:rFonts w:ascii="Times New Roman" w:eastAsia="Times New Roman" w:hAnsi="Times New Roman" w:cs="Times New Roman"/>
        </w:rPr>
        <w:t xml:space="preserve"> (University of Ghana) for assistance with fish sampling and transport in Accra. We thank Professor Elaine Ferguson for advice on Nutrient Reference Values. Fish samples were collected in Kenya under permit NACOSTI/P/22/14646 to JPWR.</w:t>
      </w:r>
    </w:p>
    <w:p w14:paraId="3A1D1B60" w14:textId="77777777" w:rsidR="001B1B00" w:rsidRDefault="001B1B00">
      <w:pPr>
        <w:rPr>
          <w:rFonts w:ascii="Times New Roman" w:eastAsia="Times New Roman" w:hAnsi="Times New Roman" w:cs="Times New Roman"/>
          <w:b/>
          <w:sz w:val="26"/>
          <w:szCs w:val="26"/>
        </w:rPr>
      </w:pPr>
    </w:p>
    <w:p w14:paraId="512A1EA5" w14:textId="4717A23B" w:rsidR="006A4A72" w:rsidRPr="001B1B00"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and Code Availability</w:t>
      </w:r>
    </w:p>
    <w:p w14:paraId="2C25F7E2" w14:textId="520C2D44" w:rsidR="003416C2" w:rsidRDefault="00000000">
      <w:r>
        <w:rPr>
          <w:rFonts w:ascii="Times New Roman" w:eastAsia="Times New Roman" w:hAnsi="Times New Roman" w:cs="Times New Roman"/>
        </w:rPr>
        <w:t xml:space="preserve">All data and code are </w:t>
      </w:r>
      <w:r w:rsidR="002B765C">
        <w:rPr>
          <w:rFonts w:ascii="Times New Roman" w:eastAsia="Times New Roman" w:hAnsi="Times New Roman" w:cs="Times New Roman"/>
        </w:rPr>
        <w:t>available</w:t>
      </w:r>
      <w:r>
        <w:rPr>
          <w:rFonts w:ascii="Times New Roman" w:eastAsia="Times New Roman" w:hAnsi="Times New Roman" w:cs="Times New Roman"/>
        </w:rPr>
        <w:t xml:space="preserve"> at </w:t>
      </w:r>
      <w:hyperlink r:id="rId12">
        <w:r w:rsidR="003416C2">
          <w:rPr>
            <w:rFonts w:ascii="Times New Roman" w:eastAsia="Times New Roman" w:hAnsi="Times New Roman" w:cs="Times New Roman"/>
            <w:color w:val="1155CC"/>
            <w:u w:val="single"/>
          </w:rPr>
          <w:t>github.com/</w:t>
        </w:r>
        <w:proofErr w:type="spellStart"/>
        <w:r w:rsidR="003416C2">
          <w:rPr>
            <w:rFonts w:ascii="Times New Roman" w:eastAsia="Times New Roman" w:hAnsi="Times New Roman" w:cs="Times New Roman"/>
            <w:color w:val="1155CC"/>
            <w:u w:val="single"/>
          </w:rPr>
          <w:t>jpwrobinson</w:t>
        </w:r>
        <w:proofErr w:type="spellEnd"/>
        <w:r w:rsidR="003416C2">
          <w:rPr>
            <w:rFonts w:ascii="Times New Roman" w:eastAsia="Times New Roman" w:hAnsi="Times New Roman" w:cs="Times New Roman"/>
            <w:color w:val="1155CC"/>
            <w:u w:val="single"/>
          </w:rPr>
          <w:t>/dried-fish</w:t>
        </w:r>
      </w:hyperlink>
      <w:r>
        <w:rPr>
          <w:rFonts w:ascii="Times New Roman" w:eastAsia="Times New Roman" w:hAnsi="Times New Roman" w:cs="Times New Roman"/>
        </w:rPr>
        <w:t>.</w:t>
      </w:r>
    </w:p>
    <w:p w14:paraId="4C6FC599" w14:textId="77777777" w:rsidR="00D32044" w:rsidRDefault="00D32044">
      <w:pPr>
        <w:rPr>
          <w:rFonts w:ascii="Times New Roman" w:eastAsia="Times New Roman" w:hAnsi="Times New Roman" w:cs="Times New Roman"/>
          <w:b/>
          <w:sz w:val="26"/>
          <w:szCs w:val="26"/>
        </w:rPr>
      </w:pPr>
    </w:p>
    <w:p w14:paraId="3FF1BE4B" w14:textId="4E4872FA" w:rsidR="006A4A72" w:rsidRPr="003416C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4CF845BB" w14:textId="7FC6E04B" w:rsidR="008927C6" w:rsidRDefault="002B7F83" w:rsidP="002B7F83">
      <w:pPr>
        <w:widowControl w:val="0"/>
        <w:pBdr>
          <w:top w:val="nil"/>
          <w:left w:val="nil"/>
          <w:bottom w:val="nil"/>
          <w:right w:val="nil"/>
          <w:between w:val="nil"/>
        </w:pBdr>
        <w:tabs>
          <w:tab w:val="left" w:pos="440"/>
        </w:tabs>
        <w:spacing w:after="220" w:line="240" w:lineRule="auto"/>
        <w:ind w:left="440" w:hanging="440"/>
      </w:pPr>
      <w:r>
        <w:fldChar w:fldCharType="begin"/>
      </w:r>
      <w:r w:rsidR="008927C6">
        <w:instrText>ADDIN paperpile_bibliography &lt;pp-bibliography&gt;&lt;first-reference-indices&gt;&lt;formatting&gt;1&lt;/formatting&gt;&lt;space-after&gt;1&lt;/space-after&gt;&lt;/first-reference-indices&gt;&lt;/pp-bibliography&gt; \* MERGEFORMAT</w:instrText>
      </w:r>
      <w:r>
        <w:fldChar w:fldCharType="separate"/>
      </w:r>
      <w:r w:rsidR="008927C6">
        <w:t xml:space="preserve">1. </w:t>
      </w:r>
      <w:r w:rsidR="008927C6">
        <w:tab/>
        <w:t xml:space="preserve">C. D. Golden, </w:t>
      </w:r>
      <w:r w:rsidR="008927C6" w:rsidRPr="008927C6">
        <w:rPr>
          <w:i/>
        </w:rPr>
        <w:t>et al.</w:t>
      </w:r>
      <w:r w:rsidR="008927C6">
        <w:t xml:space="preserve">, Aquatic foods to nourish nations. </w:t>
      </w:r>
      <w:r w:rsidR="008927C6" w:rsidRPr="008927C6">
        <w:rPr>
          <w:i/>
        </w:rPr>
        <w:t>Nature</w:t>
      </w:r>
      <w:r w:rsidR="008927C6">
        <w:t xml:space="preserve"> </w:t>
      </w:r>
      <w:r w:rsidR="008927C6" w:rsidRPr="008927C6">
        <w:rPr>
          <w:b/>
        </w:rPr>
        <w:t>598</w:t>
      </w:r>
      <w:r w:rsidR="008927C6">
        <w:t>, 315–320 (2021).</w:t>
      </w:r>
    </w:p>
    <w:p w14:paraId="6934855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 </w:t>
      </w:r>
      <w:r>
        <w:tab/>
        <w:t xml:space="preserve">T. Beal, S. Manohar, L. Miachon, J. Fanzo, Nutrient-dense foods and diverse diets are important for ensuring adequate nutrition across the life course. </w:t>
      </w:r>
      <w:r w:rsidRPr="008927C6">
        <w:rPr>
          <w:i/>
        </w:rPr>
        <w:t>Proc. Natl. Acad. Sci. U. S. A.</w:t>
      </w:r>
      <w:r>
        <w:t xml:space="preserve"> </w:t>
      </w:r>
      <w:r w:rsidRPr="008927C6">
        <w:rPr>
          <w:b/>
        </w:rPr>
        <w:t>121</w:t>
      </w:r>
      <w:r>
        <w:t>, e2319007121 (2024).</w:t>
      </w:r>
    </w:p>
    <w:p w14:paraId="7C19F3F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 </w:t>
      </w:r>
      <w:r>
        <w:tab/>
        <w:t>U. N. Nutrition, “The role of aquatic foods in sustainable healthy diets” (2021).</w:t>
      </w:r>
    </w:p>
    <w:p w14:paraId="2A64055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 </w:t>
      </w:r>
      <w:r>
        <w:tab/>
        <w:t xml:space="preserve">C. C. Hicks, </w:t>
      </w:r>
      <w:r w:rsidRPr="008927C6">
        <w:rPr>
          <w:i/>
        </w:rPr>
        <w:t>et al.</w:t>
      </w:r>
      <w:r>
        <w:t xml:space="preserve">, Harnessing global fisheries to tackle micronutrient deficiencies. </w:t>
      </w:r>
      <w:r w:rsidRPr="008927C6">
        <w:rPr>
          <w:i/>
        </w:rPr>
        <w:t>Nature</w:t>
      </w:r>
      <w:r>
        <w:t xml:space="preserve"> </w:t>
      </w:r>
      <w:r w:rsidRPr="008927C6">
        <w:rPr>
          <w:b/>
        </w:rPr>
        <w:t>574</w:t>
      </w:r>
      <w:r>
        <w:t>, 95–98 (2019).</w:t>
      </w:r>
    </w:p>
    <w:p w14:paraId="7AA12E8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 </w:t>
      </w:r>
      <w:r>
        <w:tab/>
        <w:t xml:space="preserve">X. Basurto, </w:t>
      </w:r>
      <w:r w:rsidRPr="008927C6">
        <w:rPr>
          <w:i/>
        </w:rPr>
        <w:t>et al.</w:t>
      </w:r>
      <w:r>
        <w:t xml:space="preserve">, Illuminating the multi-dimensional contributions of small-scale fisheries. </w:t>
      </w:r>
      <w:r w:rsidRPr="008927C6">
        <w:rPr>
          <w:i/>
        </w:rPr>
        <w:t>Nature</w:t>
      </w:r>
      <w:r>
        <w:t xml:space="preserve"> (2025).</w:t>
      </w:r>
    </w:p>
    <w:p w14:paraId="2CC3E0B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 </w:t>
      </w:r>
      <w:r>
        <w:tab/>
        <w:t xml:space="preserve">N. Kawarazuka, C. Béné, The potential role of small fish species in improving micronutrient deficiencies in developing countries: building evidence. </w:t>
      </w:r>
      <w:r w:rsidRPr="008927C6">
        <w:rPr>
          <w:i/>
        </w:rPr>
        <w:t>Public Health Nutr.</w:t>
      </w:r>
      <w:r>
        <w:t xml:space="preserve"> </w:t>
      </w:r>
      <w:r w:rsidRPr="008927C6">
        <w:rPr>
          <w:b/>
        </w:rPr>
        <w:t>14</w:t>
      </w:r>
      <w:r>
        <w:t>, 1927–1938 (2011).</w:t>
      </w:r>
    </w:p>
    <w:p w14:paraId="5CC3D35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 </w:t>
      </w:r>
      <w:r>
        <w:tab/>
        <w:t xml:space="preserve">M. Bavinck, </w:t>
      </w:r>
      <w:r w:rsidRPr="008927C6">
        <w:rPr>
          <w:i/>
        </w:rPr>
        <w:t>et al.</w:t>
      </w:r>
      <w:r>
        <w:t xml:space="preserve">, Small fish for food security and nutrition. </w:t>
      </w:r>
      <w:r w:rsidRPr="008927C6">
        <w:rPr>
          <w:i/>
        </w:rPr>
        <w:t>FAO</w:t>
      </w:r>
      <w:r>
        <w:t xml:space="preserve"> (2023). https://doi.org/10.4060/cc6229en.</w:t>
      </w:r>
    </w:p>
    <w:p w14:paraId="6C07616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 </w:t>
      </w:r>
      <w:r>
        <w:tab/>
        <w:t xml:space="preserve">B. Belton, </w:t>
      </w:r>
      <w:r w:rsidRPr="008927C6">
        <w:rPr>
          <w:i/>
        </w:rPr>
        <w:t>et al.</w:t>
      </w:r>
      <w:r>
        <w:t xml:space="preserve">, Dried fish at the intersection of food science, economy, and culture: A global survey. </w:t>
      </w:r>
      <w:r w:rsidRPr="008927C6">
        <w:rPr>
          <w:i/>
        </w:rPr>
        <w:t xml:space="preserve">Fish Fish </w:t>
      </w:r>
      <w:r>
        <w:t xml:space="preserve"> </w:t>
      </w:r>
      <w:r w:rsidRPr="008927C6">
        <w:rPr>
          <w:b/>
        </w:rPr>
        <w:t>23</w:t>
      </w:r>
      <w:r>
        <w:t>, 941–962 (2022).</w:t>
      </w:r>
    </w:p>
    <w:p w14:paraId="3EABCD1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9. </w:t>
      </w:r>
      <w:r>
        <w:tab/>
        <w:t xml:space="preserve">S. Yadav, A. Abdulla, N. Bertz, A. Mawyer, King tuna: Indian Ocean trade, offshore fishing, and coral reef resilience in the Maldives archipelago. </w:t>
      </w:r>
      <w:r w:rsidRPr="008927C6">
        <w:rPr>
          <w:i/>
        </w:rPr>
        <w:t>ICES J. Mar. Sci.</w:t>
      </w:r>
      <w:r>
        <w:t xml:space="preserve"> </w:t>
      </w:r>
      <w:r w:rsidRPr="008927C6">
        <w:rPr>
          <w:b/>
        </w:rPr>
        <w:t>77</w:t>
      </w:r>
      <w:r>
        <w:t>, 398–407 (2019).</w:t>
      </w:r>
    </w:p>
    <w:p w14:paraId="619E993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 </w:t>
      </w:r>
      <w:r>
        <w:tab/>
        <w:t xml:space="preserve">M. J. Hardt, Lessons from the past: the collapse of Jamaican coral reefs. </w:t>
      </w:r>
      <w:r w:rsidRPr="008927C6">
        <w:rPr>
          <w:i/>
        </w:rPr>
        <w:t xml:space="preserve">Fish Fish </w:t>
      </w:r>
      <w:r>
        <w:t xml:space="preserve"> </w:t>
      </w:r>
      <w:r w:rsidRPr="008927C6">
        <w:rPr>
          <w:b/>
        </w:rPr>
        <w:t>10</w:t>
      </w:r>
      <w:r>
        <w:t>, 143–158 (2009).</w:t>
      </w:r>
    </w:p>
    <w:p w14:paraId="7EA8C87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 </w:t>
      </w:r>
      <w:r>
        <w:tab/>
        <w:t xml:space="preserve">Y. O. Agyei-Mensah, </w:t>
      </w:r>
      <w:r w:rsidRPr="008927C6">
        <w:rPr>
          <w:i/>
        </w:rPr>
        <w:t>et al.</w:t>
      </w:r>
      <w:r>
        <w:t xml:space="preserve">, The processing, preparation, and cooking practices of small fish among poor Ghanaian households: An exploratory qualitative study. </w:t>
      </w:r>
      <w:r w:rsidRPr="008927C6">
        <w:rPr>
          <w:i/>
        </w:rPr>
        <w:t>Marit. Stud.</w:t>
      </w:r>
      <w:r>
        <w:t xml:space="preserve"> </w:t>
      </w:r>
      <w:r w:rsidRPr="008927C6">
        <w:rPr>
          <w:b/>
        </w:rPr>
        <w:t>22</w:t>
      </w:r>
      <w:r>
        <w:t>, 15 (2023).</w:t>
      </w:r>
    </w:p>
    <w:p w14:paraId="4D3EB28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12. </w:t>
      </w:r>
      <w:r>
        <w:tab/>
        <w:t xml:space="preserve">B. Belton, I. J. M. van Asseldonk, S. H. Thilsted, Faltering fisheries and ascendant aquaculture: Implications for food and nutrition security in Bangladesh. </w:t>
      </w:r>
      <w:r w:rsidRPr="008927C6">
        <w:rPr>
          <w:i/>
        </w:rPr>
        <w:t>Food Policy</w:t>
      </w:r>
      <w:r>
        <w:t xml:space="preserve"> </w:t>
      </w:r>
      <w:r w:rsidRPr="008927C6">
        <w:rPr>
          <w:b/>
        </w:rPr>
        <w:t>44</w:t>
      </w:r>
      <w:r>
        <w:t>, 77–87 (2014).</w:t>
      </w:r>
    </w:p>
    <w:p w14:paraId="55E2085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13. </w:t>
      </w:r>
      <w:r>
        <w:tab/>
        <w:t xml:space="preserve">J. R. Bogard, </w:t>
      </w:r>
      <w:r w:rsidRPr="008927C6">
        <w:rPr>
          <w:i/>
        </w:rPr>
        <w:t>et al.</w:t>
      </w:r>
      <w:r>
        <w:t xml:space="preserve">, Nutrient composition of important fish species in Bangladesh and potential contribution to recommended nutrient intakes. </w:t>
      </w:r>
      <w:r w:rsidRPr="008927C6">
        <w:rPr>
          <w:i/>
        </w:rPr>
        <w:t>J. Food Compost. Anal.</w:t>
      </w:r>
      <w:r>
        <w:t xml:space="preserve"> </w:t>
      </w:r>
      <w:r w:rsidRPr="008927C6">
        <w:rPr>
          <w:b/>
        </w:rPr>
        <w:t>42</w:t>
      </w:r>
      <w:r>
        <w:t>, 120–133 (2015).</w:t>
      </w:r>
    </w:p>
    <w:p w14:paraId="16B38B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14. </w:t>
      </w:r>
      <w:r>
        <w:tab/>
        <w:t xml:space="preserve">A. K. Farmery, </w:t>
      </w:r>
      <w:r w:rsidRPr="008927C6">
        <w:rPr>
          <w:i/>
        </w:rPr>
        <w:t>et al.</w:t>
      </w:r>
      <w:r>
        <w:t xml:space="preserve">, Aquatic Foods and Nutrition in the Pacific. </w:t>
      </w:r>
      <w:r w:rsidRPr="008927C6">
        <w:rPr>
          <w:i/>
        </w:rPr>
        <w:t>Nutrients</w:t>
      </w:r>
      <w:r>
        <w:t xml:space="preserve"> </w:t>
      </w:r>
      <w:r w:rsidRPr="008927C6">
        <w:rPr>
          <w:b/>
        </w:rPr>
        <w:t>12</w:t>
      </w:r>
      <w:r>
        <w:t xml:space="preserve"> (2020).</w:t>
      </w:r>
    </w:p>
    <w:p w14:paraId="3A3A0D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15. </w:t>
      </w:r>
      <w:r>
        <w:tab/>
        <w:t xml:space="preserve">K. E. Charlton, </w:t>
      </w:r>
      <w:r w:rsidRPr="008927C6">
        <w:rPr>
          <w:i/>
        </w:rPr>
        <w:t>et al.</w:t>
      </w:r>
      <w:r>
        <w:t xml:space="preserve">, Fish, food security and health in Pacific Island countries and territories: a systematic literature review. </w:t>
      </w:r>
      <w:r w:rsidRPr="008927C6">
        <w:rPr>
          <w:i/>
        </w:rPr>
        <w:t>BMC Public Health</w:t>
      </w:r>
      <w:r>
        <w:t xml:space="preserve"> </w:t>
      </w:r>
      <w:r w:rsidRPr="008927C6">
        <w:rPr>
          <w:b/>
        </w:rPr>
        <w:t>16</w:t>
      </w:r>
      <w:r>
        <w:t>, 285 (2016).</w:t>
      </w:r>
    </w:p>
    <w:p w14:paraId="5E18AD0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16. </w:t>
      </w:r>
      <w:r>
        <w:tab/>
        <w:t xml:space="preserve">E. Fluet-Chouinard, S. Funge-Smith, P. B. McIntyre, Global hidden harvest of freshwater fish revealed by household surveys. </w:t>
      </w:r>
      <w:r w:rsidRPr="008927C6">
        <w:rPr>
          <w:i/>
        </w:rPr>
        <w:t>Proc. Natl. Acad. Sci. U. S. A.</w:t>
      </w:r>
      <w:r>
        <w:t xml:space="preserve"> </w:t>
      </w:r>
      <w:r w:rsidRPr="008927C6">
        <w:rPr>
          <w:b/>
        </w:rPr>
        <w:t>115</w:t>
      </w:r>
      <w:r>
        <w:t>, 7623–7628 (2018).</w:t>
      </w:r>
    </w:p>
    <w:p w14:paraId="3F4A7F1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17. </w:t>
      </w:r>
      <w:r>
        <w:tab/>
        <w:t xml:space="preserve">R. K. Ayilu, R. A. Nyiawung, Illuminating informal cross-border trade in processed small pelagic fish in West Africa. </w:t>
      </w:r>
      <w:r w:rsidRPr="008927C6">
        <w:rPr>
          <w:i/>
        </w:rPr>
        <w:t>Marit. Stud.</w:t>
      </w:r>
      <w:r>
        <w:t xml:space="preserve"> </w:t>
      </w:r>
      <w:r w:rsidRPr="008927C6">
        <w:rPr>
          <w:b/>
        </w:rPr>
        <w:t>21</w:t>
      </w:r>
      <w:r>
        <w:t>, 519–532 (2022).</w:t>
      </w:r>
    </w:p>
    <w:p w14:paraId="5F6ED95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18. </w:t>
      </w:r>
      <w:r>
        <w:tab/>
        <w:t xml:space="preserve">Siddhnath, P. Saklani, V. K. Reddy, “Dry fish: A global perspective on nutritional security and economic sustainability” in </w:t>
      </w:r>
      <w:r w:rsidRPr="008927C6">
        <w:rPr>
          <w:i/>
        </w:rPr>
        <w:t>Dry Fish: A Global Perspective on Nutritional Security and Economic Sustainability</w:t>
      </w:r>
      <w:r>
        <w:t>, (Springer Nature Switzerland, 2024), pp. 21–29.</w:t>
      </w:r>
    </w:p>
    <w:p w14:paraId="04F6980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19. </w:t>
      </w:r>
      <w:r>
        <w:tab/>
        <w:t xml:space="preserve">J. de Bruyn, J. Wesana, S. W. Bunting, S. H. Thilsted, P. J. Cohen, Fish Acquisition and Consumption in the African Great Lakes Region through a Food Environment Lens: A Scoping Review. </w:t>
      </w:r>
      <w:r w:rsidRPr="008927C6">
        <w:rPr>
          <w:i/>
        </w:rPr>
        <w:t>Nutrients</w:t>
      </w:r>
      <w:r>
        <w:t xml:space="preserve"> </w:t>
      </w:r>
      <w:r w:rsidRPr="008927C6">
        <w:rPr>
          <w:b/>
        </w:rPr>
        <w:t>13</w:t>
      </w:r>
      <w:r>
        <w:t xml:space="preserve"> (2021).</w:t>
      </w:r>
    </w:p>
    <w:p w14:paraId="34F3B28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20. </w:t>
      </w:r>
      <w:r>
        <w:tab/>
        <w:t xml:space="preserve">K. A. Byrd, </w:t>
      </w:r>
      <w:r w:rsidRPr="008927C6">
        <w:rPr>
          <w:i/>
        </w:rPr>
        <w:t>et al.</w:t>
      </w:r>
      <w:r>
        <w:t xml:space="preserve">, Fish and fish-based products for nutrition and health in the first 1000 days: A systematic review of the evidence from low and middle-income countries. </w:t>
      </w:r>
      <w:r w:rsidRPr="008927C6">
        <w:rPr>
          <w:i/>
        </w:rPr>
        <w:t>Adv. Nutr.</w:t>
      </w:r>
      <w:r>
        <w:t xml:space="preserve"> </w:t>
      </w:r>
      <w:r w:rsidRPr="008927C6">
        <w:rPr>
          <w:b/>
        </w:rPr>
        <w:t>13</w:t>
      </w:r>
      <w:r>
        <w:t>, 2458–2487 (2022).</w:t>
      </w:r>
    </w:p>
    <w:p w14:paraId="199C31D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21. </w:t>
      </w:r>
      <w:r>
        <w:tab/>
        <w:t xml:space="preserve">Siddhnath, </w:t>
      </w:r>
      <w:r w:rsidRPr="008927C6">
        <w:rPr>
          <w:i/>
        </w:rPr>
        <w:t>et al.</w:t>
      </w:r>
      <w:r>
        <w:t xml:space="preserve">, Dry fish and its contribution towards food and nutritional security. </w:t>
      </w:r>
      <w:r w:rsidRPr="008927C6">
        <w:rPr>
          <w:i/>
        </w:rPr>
        <w:t>Food Rev. Int.</w:t>
      </w:r>
      <w:r>
        <w:t xml:space="preserve"> </w:t>
      </w:r>
      <w:r w:rsidRPr="008927C6">
        <w:rPr>
          <w:b/>
        </w:rPr>
        <w:t>38</w:t>
      </w:r>
      <w:r>
        <w:t>, 508–536 (2022).</w:t>
      </w:r>
    </w:p>
    <w:p w14:paraId="26D450D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22. </w:t>
      </w:r>
      <w:r>
        <w:tab/>
        <w:t xml:space="preserve">K. LeGrand, B. Borarin, G. M. Young, Tradition and Fermentation Science of prohok, an ethnic fermented fish product of Cambodia. </w:t>
      </w:r>
      <w:r w:rsidRPr="008927C6">
        <w:rPr>
          <w:i/>
        </w:rPr>
        <w:t>J. Ethn. Foods</w:t>
      </w:r>
      <w:r>
        <w:t xml:space="preserve"> </w:t>
      </w:r>
      <w:r w:rsidRPr="008927C6">
        <w:rPr>
          <w:b/>
        </w:rPr>
        <w:t>7</w:t>
      </w:r>
      <w:r>
        <w:t>, 1–19 (2020).</w:t>
      </w:r>
    </w:p>
    <w:p w14:paraId="375383E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23. </w:t>
      </w:r>
      <w:r>
        <w:tab/>
        <w:t xml:space="preserve">A. Sarre, </w:t>
      </w:r>
      <w:r w:rsidRPr="008927C6">
        <w:rPr>
          <w:i/>
        </w:rPr>
        <w:t>et al.</w:t>
      </w:r>
      <w:r>
        <w:t xml:space="preserve">, Climate change impacts on small pelagic fish distribution in Northwest Africa: trends, shifts, and risk for food security. </w:t>
      </w:r>
      <w:r w:rsidRPr="008927C6">
        <w:rPr>
          <w:i/>
        </w:rPr>
        <w:t>Sci. Rep.</w:t>
      </w:r>
      <w:r>
        <w:t xml:space="preserve"> </w:t>
      </w:r>
      <w:r w:rsidRPr="008927C6">
        <w:rPr>
          <w:b/>
        </w:rPr>
        <w:t>14</w:t>
      </w:r>
      <w:r>
        <w:t>, 12684 (2024).</w:t>
      </w:r>
    </w:p>
    <w:p w14:paraId="7BD435D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24. </w:t>
      </w:r>
      <w:r>
        <w:tab/>
        <w:t xml:space="preserve">J. Kolding, P. A. M. Van Zwieten, F. Marttín, F. Poulain, </w:t>
      </w:r>
      <w:r w:rsidRPr="008927C6">
        <w:rPr>
          <w:i/>
        </w:rPr>
        <w:t>Freshwater small pelagic fish and their fisheries in major African lakes and reservoirs in relation to food security and nutrition</w:t>
      </w:r>
      <w:r>
        <w:t xml:space="preserve"> (FAO, 2019).</w:t>
      </w:r>
    </w:p>
    <w:p w14:paraId="4E842C7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25. </w:t>
      </w:r>
      <w:r>
        <w:tab/>
        <w:t xml:space="preserve">L. O’Meara, </w:t>
      </w:r>
      <w:r w:rsidRPr="008927C6">
        <w:rPr>
          <w:i/>
        </w:rPr>
        <w:t>et al.</w:t>
      </w:r>
      <w:r>
        <w:t xml:space="preserve">, “Pacific food systems: The role of fish and other aquatic foods for </w:t>
      </w:r>
      <w:r>
        <w:lastRenderedPageBreak/>
        <w:t>nutrition and health” (FAO, 2023).</w:t>
      </w:r>
    </w:p>
    <w:p w14:paraId="0E92742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26. </w:t>
      </w:r>
      <w:r>
        <w:tab/>
        <w:t xml:space="preserve">J. Zamborain-Mason, </w:t>
      </w:r>
      <w:r w:rsidRPr="008927C6">
        <w:rPr>
          <w:i/>
        </w:rPr>
        <w:t>et al.</w:t>
      </w:r>
      <w:r>
        <w:t xml:space="preserve">, The contribution of aquatic foods to human nutrient intake and adequacy in a Small Island Developing State. </w:t>
      </w:r>
      <w:r w:rsidRPr="008927C6">
        <w:rPr>
          <w:i/>
        </w:rPr>
        <w:t>bioRxiv</w:t>
      </w:r>
      <w:r>
        <w:t xml:space="preserve"> 2024.10.02.616287 (2024).</w:t>
      </w:r>
    </w:p>
    <w:p w14:paraId="2B5D669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27. </w:t>
      </w:r>
      <w:r>
        <w:tab/>
        <w:t xml:space="preserve">A. E. Hasselberg, </w:t>
      </w:r>
      <w:r w:rsidRPr="008927C6">
        <w:rPr>
          <w:i/>
        </w:rPr>
        <w:t>et al.</w:t>
      </w:r>
      <w:r>
        <w:t xml:space="preserve">, Composition of nutrients, heavy metals, polycyclic aromatic hydrocarbons and microbiological quality in processed small indigenous fish species from Ghana: Implications for food security. </w:t>
      </w:r>
      <w:r w:rsidRPr="008927C6">
        <w:rPr>
          <w:i/>
        </w:rPr>
        <w:t>PLoS One</w:t>
      </w:r>
      <w:r>
        <w:t xml:space="preserve"> </w:t>
      </w:r>
      <w:r w:rsidRPr="008927C6">
        <w:rPr>
          <w:b/>
        </w:rPr>
        <w:t>15</w:t>
      </w:r>
      <w:r>
        <w:t>, e0242086 (2020).</w:t>
      </w:r>
    </w:p>
    <w:p w14:paraId="4C1BFE5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28. </w:t>
      </w:r>
      <w:r>
        <w:tab/>
        <w:t xml:space="preserve">V. Ikutegbe, F. Sikoki, Microbiological and biochemical spoilage of smoke-dried fishes sold in West African open markets. </w:t>
      </w:r>
      <w:r w:rsidRPr="008927C6">
        <w:rPr>
          <w:i/>
        </w:rPr>
        <w:t>Food Chem.</w:t>
      </w:r>
      <w:r>
        <w:t xml:space="preserve"> </w:t>
      </w:r>
      <w:r w:rsidRPr="008927C6">
        <w:rPr>
          <w:b/>
        </w:rPr>
        <w:t>161</w:t>
      </w:r>
      <w:r>
        <w:t>, 332–336 (2014).</w:t>
      </w:r>
    </w:p>
    <w:p w14:paraId="15846D0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29. </w:t>
      </w:r>
      <w:r>
        <w:tab/>
        <w:t xml:space="preserve">S. H. Thilsted, </w:t>
      </w:r>
      <w:r w:rsidRPr="008927C6">
        <w:rPr>
          <w:i/>
        </w:rPr>
        <w:t>et al.</w:t>
      </w:r>
      <w:r>
        <w:t xml:space="preserve">, Sustaining healthy diets: The role of capture fisheries and aquaculture for improving nutrition in the post-2015 era. </w:t>
      </w:r>
      <w:r w:rsidRPr="008927C6">
        <w:rPr>
          <w:i/>
        </w:rPr>
        <w:t>Food Policy</w:t>
      </w:r>
      <w:r>
        <w:t xml:space="preserve"> </w:t>
      </w:r>
      <w:r w:rsidRPr="008927C6">
        <w:rPr>
          <w:b/>
        </w:rPr>
        <w:t>61</w:t>
      </w:r>
      <w:r>
        <w:t>, 126–131 (2016).</w:t>
      </w:r>
    </w:p>
    <w:p w14:paraId="3113B52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30. </w:t>
      </w:r>
      <w:r>
        <w:tab/>
        <w:t xml:space="preserve">M. Jaini, S. Advani, K. Shanker, M. A. Oommen, N. Namboothri, History, culture, infrastructure and export markets shape fisheries and reef accessibility in India’s contrasting oceanic islands. </w:t>
      </w:r>
      <w:r w:rsidRPr="008927C6">
        <w:rPr>
          <w:i/>
        </w:rPr>
        <w:t>Environ. Conserv.</w:t>
      </w:r>
      <w:r>
        <w:t xml:space="preserve"> </w:t>
      </w:r>
      <w:r w:rsidRPr="008927C6">
        <w:rPr>
          <w:b/>
        </w:rPr>
        <w:t>45</w:t>
      </w:r>
      <w:r>
        <w:t>, 41–48 (2018).</w:t>
      </w:r>
    </w:p>
    <w:p w14:paraId="0B3379F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31. </w:t>
      </w:r>
      <w:r>
        <w:tab/>
        <w:t xml:space="preserve">L. O’Meara, </w:t>
      </w:r>
      <w:r w:rsidRPr="008927C6">
        <w:rPr>
          <w:i/>
        </w:rPr>
        <w:t>et al.</w:t>
      </w:r>
      <w:r>
        <w:t xml:space="preserve">, Inland fisheries critical for the diet quality of young children in sub-Saharan Africa. </w:t>
      </w:r>
      <w:r w:rsidRPr="008927C6">
        <w:rPr>
          <w:i/>
        </w:rPr>
        <w:t>Global Food Security</w:t>
      </w:r>
      <w:r>
        <w:t xml:space="preserve"> </w:t>
      </w:r>
      <w:r w:rsidRPr="008927C6">
        <w:rPr>
          <w:b/>
        </w:rPr>
        <w:t>28</w:t>
      </w:r>
      <w:r>
        <w:t>, 100483 (2021).</w:t>
      </w:r>
    </w:p>
    <w:p w14:paraId="7C3652D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32. </w:t>
      </w:r>
      <w:r>
        <w:tab/>
        <w:t xml:space="preserve">K. L. Seto, </w:t>
      </w:r>
      <w:r w:rsidRPr="008927C6">
        <w:rPr>
          <w:i/>
        </w:rPr>
        <w:t>et al.</w:t>
      </w:r>
      <w:r>
        <w:t xml:space="preserve">, Characterizing pathways of seafood access in small island developing states. </w:t>
      </w:r>
      <w:r w:rsidRPr="008927C6">
        <w:rPr>
          <w:i/>
        </w:rPr>
        <w:t>Proc. Natl. Acad. Sci. U. S. A.</w:t>
      </w:r>
      <w:r>
        <w:t xml:space="preserve"> </w:t>
      </w:r>
      <w:r w:rsidRPr="008927C6">
        <w:rPr>
          <w:b/>
        </w:rPr>
        <w:t>121</w:t>
      </w:r>
      <w:r>
        <w:t>, e2305424121 (2024).</w:t>
      </w:r>
    </w:p>
    <w:p w14:paraId="41B3559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33. </w:t>
      </w:r>
      <w:r>
        <w:tab/>
        <w:t xml:space="preserve">E. Maire, </w:t>
      </w:r>
      <w:r w:rsidRPr="008927C6">
        <w:rPr>
          <w:i/>
        </w:rPr>
        <w:t>et al.</w:t>
      </w:r>
      <w:r>
        <w:t xml:space="preserve">, Micronutrient supply from global marine fisheries under climate change and overfishing. </w:t>
      </w:r>
      <w:r w:rsidRPr="008927C6">
        <w:rPr>
          <w:i/>
        </w:rPr>
        <w:t>Curr. Biol.</w:t>
      </w:r>
      <w:r>
        <w:t xml:space="preserve"> </w:t>
      </w:r>
      <w:r w:rsidRPr="008927C6">
        <w:rPr>
          <w:b/>
        </w:rPr>
        <w:t>31</w:t>
      </w:r>
      <w:r>
        <w:t>, 4132-4138.e3 (2021).</w:t>
      </w:r>
    </w:p>
    <w:p w14:paraId="19D5347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34. </w:t>
      </w:r>
      <w:r>
        <w:tab/>
        <w:t xml:space="preserve">A. Drewnowski, Defining nutrient density: development and validation of the nutrient rich foods index. </w:t>
      </w:r>
      <w:r w:rsidRPr="008927C6">
        <w:rPr>
          <w:i/>
        </w:rPr>
        <w:t>J. Am. Coll. Nutr.</w:t>
      </w:r>
      <w:r>
        <w:t xml:space="preserve"> </w:t>
      </w:r>
      <w:r w:rsidRPr="008927C6">
        <w:rPr>
          <w:b/>
        </w:rPr>
        <w:t>28</w:t>
      </w:r>
      <w:r>
        <w:t>, 421S-426S (2009).</w:t>
      </w:r>
    </w:p>
    <w:p w14:paraId="0D04E96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35. </w:t>
      </w:r>
      <w:r>
        <w:tab/>
        <w:t>FAO/WHO, “Joint FAO/WHO Expert Consultation on Risks and Benefits of Fish Consumption.”</w:t>
      </w:r>
    </w:p>
    <w:p w14:paraId="709F110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36. </w:t>
      </w:r>
      <w:r>
        <w:tab/>
        <w:t xml:space="preserve">A. E. Hasselberg, </w:t>
      </w:r>
      <w:r w:rsidRPr="008927C6">
        <w:rPr>
          <w:i/>
        </w:rPr>
        <w:t>et al.</w:t>
      </w:r>
      <w:r>
        <w:t xml:space="preserve">, Nutrient and contaminant exposure from smoked European anchovy (Engraulis encrasicolus): Implications for children’s health in Ghana. </w:t>
      </w:r>
      <w:r w:rsidRPr="008927C6">
        <w:rPr>
          <w:i/>
        </w:rPr>
        <w:t>Food Control</w:t>
      </w:r>
      <w:r>
        <w:t xml:space="preserve"> </w:t>
      </w:r>
      <w:r w:rsidRPr="008927C6">
        <w:rPr>
          <w:b/>
        </w:rPr>
        <w:t>134</w:t>
      </w:r>
      <w:r>
        <w:t>, 108650 (2022).</w:t>
      </w:r>
    </w:p>
    <w:p w14:paraId="6C60C60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37. </w:t>
      </w:r>
      <w:r>
        <w:tab/>
        <w:t xml:space="preserve">C.-M. Tseng, </w:t>
      </w:r>
      <w:r w:rsidRPr="008927C6">
        <w:rPr>
          <w:i/>
        </w:rPr>
        <w:t>et al.</w:t>
      </w:r>
      <w:r>
        <w:t xml:space="preserve">, Bluefin tuna reveal global patterns of mercury pollution and bioavailability in the world’s oceans. </w:t>
      </w:r>
      <w:r w:rsidRPr="008927C6">
        <w:rPr>
          <w:i/>
        </w:rPr>
        <w:t>Proc. Natl. Acad. Sci. U. S. A.</w:t>
      </w:r>
      <w:r>
        <w:t xml:space="preserve"> </w:t>
      </w:r>
      <w:r w:rsidRPr="008927C6">
        <w:rPr>
          <w:b/>
        </w:rPr>
        <w:t>118</w:t>
      </w:r>
      <w:r>
        <w:t xml:space="preserve"> (2021).</w:t>
      </w:r>
    </w:p>
    <w:p w14:paraId="1DCCC9E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38. </w:t>
      </w:r>
      <w:r>
        <w:tab/>
        <w:t xml:space="preserve">M.-L. Li, C. P. Thackray, V. W. Y. Lam, W. W. L. Cheung, E. M. Sunderland, Global fishing patterns amplify human exposures to methylmercury. </w:t>
      </w:r>
      <w:r w:rsidRPr="008927C6">
        <w:rPr>
          <w:i/>
        </w:rPr>
        <w:t>Proc. Natl. Acad. Sci. U. S. A.</w:t>
      </w:r>
      <w:r>
        <w:t xml:space="preserve"> </w:t>
      </w:r>
      <w:r w:rsidRPr="008927C6">
        <w:rPr>
          <w:b/>
        </w:rPr>
        <w:t>121</w:t>
      </w:r>
      <w:r>
        <w:t>, e2405898121 (2024).</w:t>
      </w:r>
    </w:p>
    <w:p w14:paraId="6551F14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39. </w:t>
      </w:r>
      <w:r>
        <w:tab/>
        <w:t xml:space="preserve">E. GarridoGamarro, </w:t>
      </w:r>
      <w:r w:rsidRPr="008927C6">
        <w:rPr>
          <w:i/>
        </w:rPr>
        <w:t>et al.</w:t>
      </w:r>
      <w:r>
        <w:t xml:space="preserve">, Challenges in the implementation of food safety and quality assurance systems in small-scale fisheries. </w:t>
      </w:r>
      <w:r w:rsidRPr="008927C6">
        <w:rPr>
          <w:i/>
        </w:rPr>
        <w:t>Food Qual Saf</w:t>
      </w:r>
      <w:r>
        <w:t xml:space="preserve"> </w:t>
      </w:r>
      <w:r w:rsidRPr="008927C6">
        <w:rPr>
          <w:b/>
        </w:rPr>
        <w:t>7</w:t>
      </w:r>
      <w:r>
        <w:t xml:space="preserve"> (2023).</w:t>
      </w:r>
    </w:p>
    <w:p w14:paraId="39B27B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40. </w:t>
      </w:r>
      <w:r>
        <w:tab/>
        <w:t xml:space="preserve">A. Gil, F. Gil, Fish, a Mediterranean source of n-3 PUFA: benefits do not justify limiting consumption. </w:t>
      </w:r>
      <w:r w:rsidRPr="008927C6">
        <w:rPr>
          <w:i/>
        </w:rPr>
        <w:t>Br. J. Nutr.</w:t>
      </w:r>
      <w:r>
        <w:t xml:space="preserve"> </w:t>
      </w:r>
      <w:r w:rsidRPr="008927C6">
        <w:rPr>
          <w:b/>
        </w:rPr>
        <w:t>113 Suppl 2</w:t>
      </w:r>
      <w:r>
        <w:t>, S58-67 (2015).</w:t>
      </w:r>
    </w:p>
    <w:p w14:paraId="733B9AE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41. </w:t>
      </w:r>
      <w:r>
        <w:tab/>
        <w:t xml:space="preserve">K. A. Byrd, L. Pincus, M. M. Pasqualino, F. Muzofa, S. M. Cole, Dried small fish provide nutrient densities important for the first 1000 days. </w:t>
      </w:r>
      <w:r w:rsidRPr="008927C6">
        <w:rPr>
          <w:i/>
        </w:rPr>
        <w:t>Matern. Child Nutr.</w:t>
      </w:r>
      <w:r>
        <w:t xml:space="preserve"> </w:t>
      </w:r>
      <w:r w:rsidRPr="008927C6">
        <w:rPr>
          <w:b/>
        </w:rPr>
        <w:t>17</w:t>
      </w:r>
      <w:r>
        <w:t>, e13192 (2021).</w:t>
      </w:r>
    </w:p>
    <w:p w14:paraId="16EE457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42. </w:t>
      </w:r>
      <w:r>
        <w:tab/>
        <w:t xml:space="preserve">E. L. Ferguson, N. Darmon, A. Briend, I. M. Premachandra, Food-based dietary </w:t>
      </w:r>
      <w:r>
        <w:lastRenderedPageBreak/>
        <w:t xml:space="preserve">guidelines can be developed and tested using linear programming analysis. </w:t>
      </w:r>
      <w:r w:rsidRPr="008927C6">
        <w:rPr>
          <w:i/>
        </w:rPr>
        <w:t>J. Nutr.</w:t>
      </w:r>
      <w:r>
        <w:t xml:space="preserve"> </w:t>
      </w:r>
      <w:r w:rsidRPr="008927C6">
        <w:rPr>
          <w:b/>
        </w:rPr>
        <w:t>134</w:t>
      </w:r>
      <w:r>
        <w:t>, 951–957 (2004).</w:t>
      </w:r>
    </w:p>
    <w:p w14:paraId="5192FAD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43. </w:t>
      </w:r>
      <w:r>
        <w:tab/>
        <w:t xml:space="preserve">N. C. Kimere, </w:t>
      </w:r>
      <w:r w:rsidRPr="008927C6">
        <w:rPr>
          <w:i/>
        </w:rPr>
        <w:t>et al.</w:t>
      </w:r>
      <w:r>
        <w:t xml:space="preserve">, A food-based approach could improve dietary adequacy for 12-23-month-old Eastern Ugandan children. </w:t>
      </w:r>
      <w:r w:rsidRPr="008927C6">
        <w:rPr>
          <w:i/>
        </w:rPr>
        <w:t>Matern. Child Nutr.</w:t>
      </w:r>
      <w:r>
        <w:t xml:space="preserve"> </w:t>
      </w:r>
      <w:r w:rsidRPr="008927C6">
        <w:rPr>
          <w:b/>
        </w:rPr>
        <w:t>18</w:t>
      </w:r>
      <w:r>
        <w:t>, e13311 (2022).</w:t>
      </w:r>
    </w:p>
    <w:p w14:paraId="3461131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44. </w:t>
      </w:r>
      <w:r>
        <w:tab/>
        <w:t xml:space="preserve">E. Ferguson, P. Chege, J. Kimiywe, D. Wiesmann, C. Hotz, Zinc, iron and calcium are major limiting nutrients in the complementary diets of rural Kenyan children. </w:t>
      </w:r>
      <w:r w:rsidRPr="008927C6">
        <w:rPr>
          <w:i/>
        </w:rPr>
        <w:t>Matern. Child Nutr.</w:t>
      </w:r>
      <w:r>
        <w:t xml:space="preserve"> </w:t>
      </w:r>
      <w:r w:rsidRPr="008927C6">
        <w:rPr>
          <w:b/>
        </w:rPr>
        <w:t>11 Suppl 3</w:t>
      </w:r>
      <w:r>
        <w:t>, 6–20 (2015).</w:t>
      </w:r>
    </w:p>
    <w:p w14:paraId="4CD6D58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45. </w:t>
      </w:r>
      <w:r>
        <w:tab/>
        <w:t xml:space="preserve">G. A. Stevens, </w:t>
      </w:r>
      <w:r w:rsidRPr="008927C6">
        <w:rPr>
          <w:i/>
        </w:rPr>
        <w:t>et al.</w:t>
      </w:r>
      <w:r>
        <w:t xml:space="preserve">, Micronutrient deficiencies among preschool-aged children and women of reproductive age worldwide: a pooled analysis of individual-level data from population-representative surveys. </w:t>
      </w:r>
      <w:r w:rsidRPr="008927C6">
        <w:rPr>
          <w:i/>
        </w:rPr>
        <w:t>Lancet Glob. Health</w:t>
      </w:r>
      <w:r>
        <w:t xml:space="preserve"> </w:t>
      </w:r>
      <w:r w:rsidRPr="008927C6">
        <w:rPr>
          <w:b/>
        </w:rPr>
        <w:t>10</w:t>
      </w:r>
      <w:r>
        <w:t>, e1590–e1599 (2022).</w:t>
      </w:r>
    </w:p>
    <w:p w14:paraId="02DD0E3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46. </w:t>
      </w:r>
      <w:r>
        <w:tab/>
        <w:t xml:space="preserve">J. R. Bogard, </w:t>
      </w:r>
      <w:r w:rsidRPr="008927C6">
        <w:rPr>
          <w:i/>
        </w:rPr>
        <w:t>et al.</w:t>
      </w:r>
      <w:r>
        <w:t xml:space="preserve">, Inclusion of small indigenous fish improves nutritional quality during the first 1000 days. </w:t>
      </w:r>
      <w:r w:rsidRPr="008927C6">
        <w:rPr>
          <w:i/>
        </w:rPr>
        <w:t>Food Nutr. Bull.</w:t>
      </w:r>
      <w:r>
        <w:t xml:space="preserve"> </w:t>
      </w:r>
      <w:r w:rsidRPr="008927C6">
        <w:rPr>
          <w:b/>
        </w:rPr>
        <w:t>36</w:t>
      </w:r>
      <w:r>
        <w:t>, 276–289 (2015).</w:t>
      </w:r>
    </w:p>
    <w:p w14:paraId="066AFFC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47. </w:t>
      </w:r>
      <w:r>
        <w:tab/>
        <w:t xml:space="preserve">S. Sigh, </w:t>
      </w:r>
      <w:r w:rsidRPr="008927C6">
        <w:rPr>
          <w:i/>
        </w:rPr>
        <w:t>et al.</w:t>
      </w:r>
      <w:r>
        <w:t xml:space="preserve">, Effectiveness of a Locally Produced, Fish-Based Food Product on Weight Gain among Cambodian Children in the Treatment of Acute Malnutrition: A Randomized Controlled Trial. </w:t>
      </w:r>
      <w:r w:rsidRPr="008927C6">
        <w:rPr>
          <w:i/>
        </w:rPr>
        <w:t>Nutrients</w:t>
      </w:r>
      <w:r>
        <w:t xml:space="preserve"> </w:t>
      </w:r>
      <w:r w:rsidRPr="008927C6">
        <w:rPr>
          <w:b/>
        </w:rPr>
        <w:t>10</w:t>
      </w:r>
      <w:r>
        <w:t xml:space="preserve"> (2018).</w:t>
      </w:r>
    </w:p>
    <w:p w14:paraId="663885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48. </w:t>
      </w:r>
      <w:r>
        <w:tab/>
        <w:t xml:space="preserve">E. Zavala, S. E. King, T. Sawadogo-Lewis, T. Roberton, Leveraging water, sanitation and hygiene for nutrition in low- and middle-income countries: A conceptual framework. </w:t>
      </w:r>
      <w:r w:rsidRPr="008927C6">
        <w:rPr>
          <w:i/>
        </w:rPr>
        <w:t>Matern. Child Nutr.</w:t>
      </w:r>
      <w:r>
        <w:t xml:space="preserve"> </w:t>
      </w:r>
      <w:r w:rsidRPr="008927C6">
        <w:rPr>
          <w:b/>
        </w:rPr>
        <w:t>17</w:t>
      </w:r>
      <w:r>
        <w:t>, e13202 (2021).</w:t>
      </w:r>
    </w:p>
    <w:p w14:paraId="4AE1FCD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49. </w:t>
      </w:r>
      <w:r>
        <w:tab/>
        <w:t xml:space="preserve">K. Reinhardt, J. Fanzo, Addressing chronic malnutrition through multi-sectoral, sustainable approaches: A review of the causes and consequences. </w:t>
      </w:r>
      <w:r w:rsidRPr="008927C6">
        <w:rPr>
          <w:i/>
        </w:rPr>
        <w:t>Front. Nutr.</w:t>
      </w:r>
      <w:r>
        <w:t xml:space="preserve"> </w:t>
      </w:r>
      <w:r w:rsidRPr="008927C6">
        <w:rPr>
          <w:b/>
        </w:rPr>
        <w:t>1</w:t>
      </w:r>
      <w:r>
        <w:t>, 13 (2014).</w:t>
      </w:r>
    </w:p>
    <w:p w14:paraId="61CEE9D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50. </w:t>
      </w:r>
      <w:r>
        <w:tab/>
        <w:t xml:space="preserve">R. L. Naylor, </w:t>
      </w:r>
      <w:r w:rsidRPr="008927C6">
        <w:rPr>
          <w:i/>
        </w:rPr>
        <w:t>et al.</w:t>
      </w:r>
      <w:r>
        <w:t xml:space="preserve">, Blue food demand across geographic and temporal scales. </w:t>
      </w:r>
      <w:r w:rsidRPr="008927C6">
        <w:rPr>
          <w:i/>
        </w:rPr>
        <w:t>Nat. Commun.</w:t>
      </w:r>
      <w:r>
        <w:t xml:space="preserve"> </w:t>
      </w:r>
      <w:r w:rsidRPr="008927C6">
        <w:rPr>
          <w:b/>
        </w:rPr>
        <w:t>12</w:t>
      </w:r>
      <w:r>
        <w:t>, 5413 (2021).</w:t>
      </w:r>
    </w:p>
    <w:p w14:paraId="0AA52C3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51. </w:t>
      </w:r>
      <w:r>
        <w:tab/>
        <w:t xml:space="preserve">A. Bennett, </w:t>
      </w:r>
      <w:r w:rsidRPr="008927C6">
        <w:rPr>
          <w:i/>
        </w:rPr>
        <w:t>et al.</w:t>
      </w:r>
      <w:r>
        <w:t xml:space="preserve">, Spatial analysis of aquatic food access can inform nutrition-sensitive policy. </w:t>
      </w:r>
      <w:r w:rsidRPr="008927C6">
        <w:rPr>
          <w:i/>
        </w:rPr>
        <w:t>Nature Food</w:t>
      </w:r>
      <w:r>
        <w:t xml:space="preserve"> </w:t>
      </w:r>
      <w:r w:rsidRPr="008927C6">
        <w:rPr>
          <w:b/>
        </w:rPr>
        <w:t>3</w:t>
      </w:r>
      <w:r>
        <w:t>, 1010–1013 (2022).</w:t>
      </w:r>
    </w:p>
    <w:p w14:paraId="60118CC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52. </w:t>
      </w:r>
      <w:r>
        <w:tab/>
        <w:t xml:space="preserve">F. A. Simmance, </w:t>
      </w:r>
      <w:r w:rsidRPr="008927C6">
        <w:rPr>
          <w:i/>
        </w:rPr>
        <w:t>et al.</w:t>
      </w:r>
      <w:r>
        <w:t xml:space="preserve">, Proximity to small-scale inland and coastal fisheries is associated with improved income and food security. </w:t>
      </w:r>
      <w:r w:rsidRPr="008927C6">
        <w:rPr>
          <w:i/>
        </w:rPr>
        <w:t>Commun Earth Environ</w:t>
      </w:r>
      <w:r>
        <w:t xml:space="preserve"> </w:t>
      </w:r>
      <w:r w:rsidRPr="008927C6">
        <w:rPr>
          <w:b/>
        </w:rPr>
        <w:t>3</w:t>
      </w:r>
      <w:r>
        <w:t>, 174 (2022).</w:t>
      </w:r>
    </w:p>
    <w:p w14:paraId="6AABA15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53. </w:t>
      </w:r>
      <w:r>
        <w:tab/>
        <w:t xml:space="preserve">L. S. O. Liverpool-Tasie, A. Sanou, T. Reardon, B. Belton, Demand for imported versus domestic fish in Nigeria. </w:t>
      </w:r>
      <w:r w:rsidRPr="008927C6">
        <w:rPr>
          <w:i/>
        </w:rPr>
        <w:t>J. Agric. Econ.</w:t>
      </w:r>
      <w:r>
        <w:t xml:space="preserve"> </w:t>
      </w:r>
      <w:r w:rsidRPr="008927C6">
        <w:rPr>
          <w:b/>
        </w:rPr>
        <w:t>72</w:t>
      </w:r>
      <w:r>
        <w:t>, 782–804 (2021).</w:t>
      </w:r>
    </w:p>
    <w:p w14:paraId="6673066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54. </w:t>
      </w:r>
      <w:r>
        <w:tab/>
        <w:t xml:space="preserve">D. J. Weiss, </w:t>
      </w:r>
      <w:r w:rsidRPr="008927C6">
        <w:rPr>
          <w:i/>
        </w:rPr>
        <w:t>et al.</w:t>
      </w:r>
      <w:r>
        <w:t xml:space="preserve">, A global map of travel time to cities to assess inequalities in accessibility in 2015. </w:t>
      </w:r>
      <w:r w:rsidRPr="008927C6">
        <w:rPr>
          <w:i/>
        </w:rPr>
        <w:t>Nature</w:t>
      </w:r>
      <w:r>
        <w:t xml:space="preserve"> </w:t>
      </w:r>
      <w:r w:rsidRPr="008927C6">
        <w:rPr>
          <w:b/>
        </w:rPr>
        <w:t>553</w:t>
      </w:r>
      <w:r>
        <w:t>, 333–336 (2018).</w:t>
      </w:r>
    </w:p>
    <w:p w14:paraId="2D7E8E4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55. </w:t>
      </w:r>
      <w:r>
        <w:tab/>
        <w:t xml:space="preserve">D. A. Bandoh, E. Kenu, Dietary diversity and nutritional adequacy of under-fives in a fishing community in the central region of Ghana. </w:t>
      </w:r>
      <w:r w:rsidRPr="008927C6">
        <w:rPr>
          <w:i/>
        </w:rPr>
        <w:t>BMC Nutrition</w:t>
      </w:r>
      <w:r>
        <w:t xml:space="preserve"> </w:t>
      </w:r>
      <w:r w:rsidRPr="008927C6">
        <w:rPr>
          <w:b/>
        </w:rPr>
        <w:t>3</w:t>
      </w:r>
      <w:r>
        <w:t>, 2 (2017).</w:t>
      </w:r>
    </w:p>
    <w:p w14:paraId="04A6026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56. </w:t>
      </w:r>
      <w:r>
        <w:tab/>
        <w:t xml:space="preserve">K. J. Fiorella, E. M. Milner, E. Bukusi, L. C. Fernald, Quantity and species of fish consumed shape breast-milk fatty acid concentrations around Lake Victoria, Kenya. </w:t>
      </w:r>
      <w:r w:rsidRPr="008927C6">
        <w:rPr>
          <w:i/>
        </w:rPr>
        <w:t>Public Health Nutr.</w:t>
      </w:r>
      <w:r>
        <w:t xml:space="preserve"> </w:t>
      </w:r>
      <w:r w:rsidRPr="008927C6">
        <w:rPr>
          <w:b/>
        </w:rPr>
        <w:t>21</w:t>
      </w:r>
      <w:r>
        <w:t>, 777–784 (2018).</w:t>
      </w:r>
    </w:p>
    <w:p w14:paraId="4000C3C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57. </w:t>
      </w:r>
      <w:r>
        <w:tab/>
        <w:t xml:space="preserve">S. Alva, </w:t>
      </w:r>
      <w:r w:rsidRPr="008927C6">
        <w:rPr>
          <w:i/>
        </w:rPr>
        <w:t>et al.</w:t>
      </w:r>
      <w:r>
        <w:t xml:space="preserve">, Marine protected areas and children’s dietary diversity in the Philippines. </w:t>
      </w:r>
      <w:r w:rsidRPr="008927C6">
        <w:rPr>
          <w:i/>
        </w:rPr>
        <w:t>Popul. Environ.</w:t>
      </w:r>
      <w:r>
        <w:t xml:space="preserve"> </w:t>
      </w:r>
      <w:r w:rsidRPr="008927C6">
        <w:rPr>
          <w:b/>
        </w:rPr>
        <w:t>37</w:t>
      </w:r>
      <w:r>
        <w:t>, 341–361 (2016).</w:t>
      </w:r>
    </w:p>
    <w:p w14:paraId="64A563E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58. </w:t>
      </w:r>
      <w:r>
        <w:tab/>
        <w:t xml:space="preserve">S. Choudhury, D. D. Headey, W. A. Masters, First foods: Diet quality among infants aged 6-23 months in 42 countries. </w:t>
      </w:r>
      <w:r w:rsidRPr="008927C6">
        <w:rPr>
          <w:i/>
        </w:rPr>
        <w:t>Food Policy</w:t>
      </w:r>
      <w:r>
        <w:t xml:space="preserve"> </w:t>
      </w:r>
      <w:r w:rsidRPr="008927C6">
        <w:rPr>
          <w:b/>
        </w:rPr>
        <w:t>88</w:t>
      </w:r>
      <w:r>
        <w:t>, 101762 (2019).</w:t>
      </w:r>
    </w:p>
    <w:p w14:paraId="423A3B3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59. </w:t>
      </w:r>
      <w:r>
        <w:tab/>
        <w:t xml:space="preserve">D. D. Headey, H. H. Alderman, The Relative Caloric Prices of Healthy and Unhealthy Foods Differ Systematically across Income Levels and Continents. </w:t>
      </w:r>
      <w:r w:rsidRPr="008927C6">
        <w:rPr>
          <w:i/>
        </w:rPr>
        <w:t>J. Nutr.</w:t>
      </w:r>
      <w:r>
        <w:t xml:space="preserve"> </w:t>
      </w:r>
      <w:r w:rsidRPr="008927C6">
        <w:rPr>
          <w:b/>
        </w:rPr>
        <w:t>149</w:t>
      </w:r>
      <w:r>
        <w:t>, 2020–2033 (2019).</w:t>
      </w:r>
    </w:p>
    <w:p w14:paraId="38C8E1E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60. </w:t>
      </w:r>
      <w:r>
        <w:tab/>
        <w:t xml:space="preserve">J. P. W. Robinson, </w:t>
      </w:r>
      <w:r w:rsidRPr="008927C6">
        <w:rPr>
          <w:i/>
        </w:rPr>
        <w:t>et al.</w:t>
      </w:r>
      <w:r>
        <w:t xml:space="preserve">, Small pelagic fish supply abundant and affordable micronutrients to low- and middle-income countries. </w:t>
      </w:r>
      <w:r w:rsidRPr="008927C6">
        <w:rPr>
          <w:i/>
        </w:rPr>
        <w:t>Nat Food</w:t>
      </w:r>
      <w:r>
        <w:t xml:space="preserve"> </w:t>
      </w:r>
      <w:r w:rsidRPr="008927C6">
        <w:rPr>
          <w:b/>
        </w:rPr>
        <w:t>3</w:t>
      </w:r>
      <w:r>
        <w:t>, 1075–1084 (2022).</w:t>
      </w:r>
    </w:p>
    <w:p w14:paraId="467080C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61. </w:t>
      </w:r>
      <w:r>
        <w:tab/>
        <w:t>O. Ecker, A. R. Comstock, Dietary change and food demand in urbanizing Bangladesh. (2021). https://doi.org/10.2499/p15738coll2.134973.</w:t>
      </w:r>
    </w:p>
    <w:p w14:paraId="3DD7B7C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62. </w:t>
      </w:r>
      <w:r>
        <w:tab/>
        <w:t xml:space="preserve">A. D. Jones, Critical review of the emerging research evidence on agricultural biodiversity, diet diversity, and nutritional status in low- and middle-income countries. </w:t>
      </w:r>
      <w:r w:rsidRPr="008927C6">
        <w:rPr>
          <w:i/>
        </w:rPr>
        <w:t>Nutr. Rev.</w:t>
      </w:r>
      <w:r>
        <w:t xml:space="preserve"> </w:t>
      </w:r>
      <w:r w:rsidRPr="008927C6">
        <w:rPr>
          <w:b/>
        </w:rPr>
        <w:t>75</w:t>
      </w:r>
      <w:r>
        <w:t>, 769–782 (2017).</w:t>
      </w:r>
    </w:p>
    <w:p w14:paraId="5EF0DE01"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63. </w:t>
      </w:r>
      <w:r>
        <w:tab/>
        <w:t xml:space="preserve">B. G. Luckett, F. A. J. DeClerck, J. Fanzo, A. R. Mundorf, D. Rose, Application of the Nutrition Functional Diversity indicator to assess food system contributions to dietary diversity and sustainable diets of Malawian households. </w:t>
      </w:r>
      <w:r w:rsidRPr="008927C6">
        <w:rPr>
          <w:i/>
        </w:rPr>
        <w:t>Public Health Nutr.</w:t>
      </w:r>
      <w:r>
        <w:t xml:space="preserve"> </w:t>
      </w:r>
      <w:r w:rsidRPr="008927C6">
        <w:rPr>
          <w:b/>
        </w:rPr>
        <w:t>18</w:t>
      </w:r>
      <w:r>
        <w:t>, 2479–2487 (2015).</w:t>
      </w:r>
    </w:p>
    <w:p w14:paraId="5D8CED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64. </w:t>
      </w:r>
      <w:r>
        <w:tab/>
        <w:t xml:space="preserve">R. A. Rasolofoson, </w:t>
      </w:r>
      <w:r w:rsidRPr="008927C6">
        <w:rPr>
          <w:i/>
        </w:rPr>
        <w:t>et al.</w:t>
      </w:r>
      <w:r>
        <w:t xml:space="preserve">, Fishery access benefits early childhood development through fish consumption and fishing income pathways. </w:t>
      </w:r>
      <w:r w:rsidRPr="008927C6">
        <w:rPr>
          <w:i/>
        </w:rPr>
        <w:t>World Dev.</w:t>
      </w:r>
      <w:r>
        <w:t xml:space="preserve"> </w:t>
      </w:r>
      <w:r w:rsidRPr="008927C6">
        <w:rPr>
          <w:b/>
        </w:rPr>
        <w:t>186</w:t>
      </w:r>
      <w:r>
        <w:t>, 106819 (2025).</w:t>
      </w:r>
    </w:p>
    <w:p w14:paraId="7E77BA4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65. </w:t>
      </w:r>
      <w:r>
        <w:tab/>
        <w:t xml:space="preserve">S. A. O. Adeyeye, O. B. Oyewole, An Overview of Traditional Fish Smoking In Africa. </w:t>
      </w:r>
      <w:r w:rsidRPr="008927C6">
        <w:rPr>
          <w:i/>
        </w:rPr>
        <w:t>Journal of Culinary Science &amp; Technology</w:t>
      </w:r>
      <w:r>
        <w:t xml:space="preserve"> </w:t>
      </w:r>
      <w:r w:rsidRPr="008927C6">
        <w:rPr>
          <w:b/>
        </w:rPr>
        <w:t>14</w:t>
      </w:r>
      <w:r>
        <w:t>, 198–215 (2016).</w:t>
      </w:r>
    </w:p>
    <w:p w14:paraId="030AF7F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66. </w:t>
      </w:r>
      <w:r>
        <w:tab/>
        <w:t xml:space="preserve">V. W. Y. Lam, </w:t>
      </w:r>
      <w:r w:rsidRPr="008927C6">
        <w:rPr>
          <w:i/>
        </w:rPr>
        <w:t>et al.</w:t>
      </w:r>
      <w:r>
        <w:t xml:space="preserve">, Climate change, tropical fisheries and prospects for sustainable development. </w:t>
      </w:r>
      <w:r w:rsidRPr="008927C6">
        <w:rPr>
          <w:i/>
        </w:rPr>
        <w:t>Nature Reviews Earth &amp; Environment</w:t>
      </w:r>
      <w:r>
        <w:t xml:space="preserve"> </w:t>
      </w:r>
      <w:r w:rsidRPr="008927C6">
        <w:rPr>
          <w:b/>
        </w:rPr>
        <w:t>1</w:t>
      </w:r>
      <w:r>
        <w:t>, 440–454 (2020).</w:t>
      </w:r>
    </w:p>
    <w:p w14:paraId="55EADE2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67. </w:t>
      </w:r>
      <w:r>
        <w:tab/>
        <w:t xml:space="preserve">K. L. Nash, </w:t>
      </w:r>
      <w:r w:rsidRPr="008927C6">
        <w:rPr>
          <w:i/>
        </w:rPr>
        <w:t>et al.</w:t>
      </w:r>
      <w:r>
        <w:t xml:space="preserve">, Trade and foreign fishing mediate global marine nutrient supply. </w:t>
      </w:r>
      <w:r w:rsidRPr="008927C6">
        <w:rPr>
          <w:i/>
        </w:rPr>
        <w:t>Proc. Natl. Acad. Sci. U. S. A.</w:t>
      </w:r>
      <w:r>
        <w:t xml:space="preserve"> </w:t>
      </w:r>
      <w:r w:rsidRPr="008927C6">
        <w:rPr>
          <w:b/>
        </w:rPr>
        <w:t>119</w:t>
      </w:r>
      <w:r>
        <w:t>, e2120817119 (2022).</w:t>
      </w:r>
    </w:p>
    <w:p w14:paraId="3443322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68. </w:t>
      </w:r>
      <w:r>
        <w:tab/>
        <w:t xml:space="preserve">C. M. Aura, </w:t>
      </w:r>
      <w:r w:rsidRPr="008927C6">
        <w:rPr>
          <w:i/>
        </w:rPr>
        <w:t>et al.</w:t>
      </w:r>
      <w:r>
        <w:t xml:space="preserve">, Aligning small indigenous fish species (SIS) in policy and management for enhanced food security and nutrition: The case of the Kenyan Lake Victoria Omena fishery. </w:t>
      </w:r>
      <w:r w:rsidRPr="008927C6">
        <w:rPr>
          <w:i/>
        </w:rPr>
        <w:t>Lakes Reserv.</w:t>
      </w:r>
      <w:r>
        <w:t xml:space="preserve"> </w:t>
      </w:r>
      <w:r w:rsidRPr="008927C6">
        <w:rPr>
          <w:b/>
        </w:rPr>
        <w:t>27</w:t>
      </w:r>
      <w:r>
        <w:t xml:space="preserve"> (2022).</w:t>
      </w:r>
    </w:p>
    <w:p w14:paraId="08A7B84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69. </w:t>
      </w:r>
      <w:r>
        <w:tab/>
        <w:t xml:space="preserve">C. S. Nyamweya, </w:t>
      </w:r>
      <w:r w:rsidRPr="008927C6">
        <w:rPr>
          <w:i/>
        </w:rPr>
        <w:t>et al.</w:t>
      </w:r>
      <w:r>
        <w:t xml:space="preserve">, Response of fish stocks in Lake Victoria to enforcement of the ban on illegal fishing: Are there lessons for management? </w:t>
      </w:r>
      <w:r w:rsidRPr="008927C6">
        <w:rPr>
          <w:i/>
        </w:rPr>
        <w:t>J. Great Lakes Res.</w:t>
      </w:r>
      <w:r>
        <w:t xml:space="preserve"> </w:t>
      </w:r>
      <w:r w:rsidRPr="008927C6">
        <w:rPr>
          <w:b/>
        </w:rPr>
        <w:t>49</w:t>
      </w:r>
      <w:r>
        <w:t>, 531–544 (2023).</w:t>
      </w:r>
    </w:p>
    <w:p w14:paraId="7C605CC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70. </w:t>
      </w:r>
      <w:r>
        <w:tab/>
        <w:t xml:space="preserve">J. O. Omukoto, N. A. J. Graham, C. C. Hicks, Fish contributions toward nutritional security in Kenya. </w:t>
      </w:r>
      <w:r w:rsidRPr="008927C6">
        <w:rPr>
          <w:i/>
        </w:rPr>
        <w:t>Food Security</w:t>
      </w:r>
      <w:r>
        <w:t xml:space="preserve"> (2024). https://doi.org/10.1007/s12571-024-01459-8.</w:t>
      </w:r>
    </w:p>
    <w:p w14:paraId="306093E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71. </w:t>
      </w:r>
      <w:r>
        <w:tab/>
        <w:t xml:space="preserve">R. Karkarey, </w:t>
      </w:r>
      <w:r w:rsidRPr="008927C6">
        <w:rPr>
          <w:i/>
        </w:rPr>
        <w:t>et al.</w:t>
      </w:r>
      <w:r>
        <w:t xml:space="preserve">, Do risk-prone behaviours compromise reproduction and increase vulnerability of fish aggregations exposed to fishing? </w:t>
      </w:r>
      <w:r w:rsidRPr="008927C6">
        <w:rPr>
          <w:i/>
        </w:rPr>
        <w:t>Biol. Lett.</w:t>
      </w:r>
      <w:r>
        <w:t xml:space="preserve"> </w:t>
      </w:r>
      <w:r w:rsidRPr="008927C6">
        <w:rPr>
          <w:b/>
        </w:rPr>
        <w:t>20</w:t>
      </w:r>
      <w:r>
        <w:t>, 20240292 (2024).</w:t>
      </w:r>
    </w:p>
    <w:p w14:paraId="59F12C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72. </w:t>
      </w:r>
      <w:r>
        <w:tab/>
        <w:t xml:space="preserve">J. Robinson, </w:t>
      </w:r>
      <w:r w:rsidRPr="008927C6">
        <w:rPr>
          <w:i/>
        </w:rPr>
        <w:t>et al.</w:t>
      </w:r>
      <w:r>
        <w:t xml:space="preserve">, The importance of targeted spawning aggregation fishing to the management of Seychelles’ trap fishery. </w:t>
      </w:r>
      <w:r w:rsidRPr="008927C6">
        <w:rPr>
          <w:i/>
        </w:rPr>
        <w:t>Fish. Res.</w:t>
      </w:r>
      <w:r>
        <w:t xml:space="preserve"> </w:t>
      </w:r>
      <w:r w:rsidRPr="008927C6">
        <w:rPr>
          <w:b/>
        </w:rPr>
        <w:t>112</w:t>
      </w:r>
      <w:r>
        <w:t>, 96–103 (2011).</w:t>
      </w:r>
    </w:p>
    <w:p w14:paraId="42C72BB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73. </w:t>
      </w:r>
      <w:r>
        <w:tab/>
        <w:t xml:space="preserve">J. P. W. Robinson, </w:t>
      </w:r>
      <w:r w:rsidRPr="008927C6">
        <w:rPr>
          <w:i/>
        </w:rPr>
        <w:t>et al.</w:t>
      </w:r>
      <w:r>
        <w:t xml:space="preserve">, Climate-induced increases in micronutrient availability for coral reef fisheries. </w:t>
      </w:r>
      <w:r w:rsidRPr="008927C6">
        <w:rPr>
          <w:i/>
        </w:rPr>
        <w:t>One Earth</w:t>
      </w:r>
      <w:r>
        <w:t xml:space="preserve"> </w:t>
      </w:r>
      <w:r w:rsidRPr="008927C6">
        <w:rPr>
          <w:b/>
        </w:rPr>
        <w:t>5</w:t>
      </w:r>
      <w:r>
        <w:t>, 98–108 (2022).</w:t>
      </w:r>
    </w:p>
    <w:p w14:paraId="0B4CEB5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74. </w:t>
      </w:r>
      <w:r>
        <w:tab/>
        <w:t xml:space="preserve">D. Belhabib, K. Greer, D. Pauly, Trends in industrial and artisanal catch per effort in west African fisheries. </w:t>
      </w:r>
      <w:r w:rsidRPr="008927C6">
        <w:rPr>
          <w:i/>
        </w:rPr>
        <w:t>Conserv. Lett.</w:t>
      </w:r>
      <w:r>
        <w:t xml:space="preserve"> </w:t>
      </w:r>
      <w:r w:rsidRPr="008927C6">
        <w:rPr>
          <w:b/>
        </w:rPr>
        <w:t>11</w:t>
      </w:r>
      <w:r>
        <w:t>, e12360 (2018).</w:t>
      </w:r>
    </w:p>
    <w:p w14:paraId="4D3CB17E"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75. </w:t>
      </w:r>
      <w:r>
        <w:tab/>
        <w:t xml:space="preserve">C.-B. Braham, </w:t>
      </w:r>
      <w:r w:rsidRPr="008927C6">
        <w:rPr>
          <w:i/>
        </w:rPr>
        <w:t>et al.</w:t>
      </w:r>
      <w:r>
        <w:t xml:space="preserve">, Overexploitation of round sardinella may lead to the collapse of flat sardinella: What lessons can be drawn for shared stocks. </w:t>
      </w:r>
      <w:r w:rsidRPr="008927C6">
        <w:rPr>
          <w:i/>
        </w:rPr>
        <w:t>Fish. Res.</w:t>
      </w:r>
      <w:r>
        <w:t xml:space="preserve"> </w:t>
      </w:r>
      <w:r w:rsidRPr="008927C6">
        <w:rPr>
          <w:b/>
        </w:rPr>
        <w:t>269</w:t>
      </w:r>
      <w:r>
        <w:t>, 106873 (2024).</w:t>
      </w:r>
    </w:p>
    <w:p w14:paraId="3639038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76. </w:t>
      </w:r>
      <w:r>
        <w:tab/>
        <w:t xml:space="preserve">M. Thiaw, </w:t>
      </w:r>
      <w:r w:rsidRPr="008927C6">
        <w:rPr>
          <w:i/>
        </w:rPr>
        <w:t>et al.</w:t>
      </w:r>
      <w:r>
        <w:t xml:space="preserve">, Effect of environmental conditions on the seasonal and inter-annual variability of small pelagic fish abundance off North-West Africa: The case of both Senegalese sardinella. </w:t>
      </w:r>
      <w:r w:rsidRPr="008927C6">
        <w:rPr>
          <w:i/>
        </w:rPr>
        <w:t>Fish. Oceanogr.</w:t>
      </w:r>
      <w:r>
        <w:t xml:space="preserve"> </w:t>
      </w:r>
      <w:r w:rsidRPr="008927C6">
        <w:rPr>
          <w:b/>
        </w:rPr>
        <w:t>26</w:t>
      </w:r>
      <w:r>
        <w:t>, 583–601 (2017).</w:t>
      </w:r>
    </w:p>
    <w:p w14:paraId="2670627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77. </w:t>
      </w:r>
      <w:r>
        <w:tab/>
        <w:t xml:space="preserve">H. Randell, </w:t>
      </w:r>
      <w:r w:rsidRPr="008927C6">
        <w:rPr>
          <w:i/>
        </w:rPr>
        <w:t>et al.</w:t>
      </w:r>
      <w:r>
        <w:t xml:space="preserve">, Environmental change, aquatic conditions, and household food security: evidence from Lake Malawi. </w:t>
      </w:r>
      <w:r w:rsidRPr="008927C6">
        <w:rPr>
          <w:i/>
        </w:rPr>
        <w:t>Popul. Environ.</w:t>
      </w:r>
      <w:r>
        <w:t xml:space="preserve"> </w:t>
      </w:r>
      <w:r w:rsidRPr="008927C6">
        <w:rPr>
          <w:b/>
        </w:rPr>
        <w:t>47</w:t>
      </w:r>
      <w:r>
        <w:t>, 1–26 (2025).</w:t>
      </w:r>
    </w:p>
    <w:p w14:paraId="3FC7654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78. </w:t>
      </w:r>
      <w:r>
        <w:tab/>
        <w:t xml:space="preserve">M. Isaacs, The humble sardine (small pelagics): fish as food or fodder. </w:t>
      </w:r>
      <w:r w:rsidRPr="008927C6">
        <w:rPr>
          <w:i/>
        </w:rPr>
        <w:t>Agriculture &amp; Food Security</w:t>
      </w:r>
      <w:r>
        <w:t xml:space="preserve"> </w:t>
      </w:r>
      <w:r w:rsidRPr="008927C6">
        <w:rPr>
          <w:b/>
        </w:rPr>
        <w:t>5</w:t>
      </w:r>
      <w:r>
        <w:t>, 1–14 (2016).</w:t>
      </w:r>
    </w:p>
    <w:p w14:paraId="2751A89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79. </w:t>
      </w:r>
      <w:r>
        <w:tab/>
        <w:t>Changing Markets Foundation and Greenpeace Africa, “Feeding a Monster: How European aquaculture and animal industries are stealing food from West African communities” (2021).</w:t>
      </w:r>
    </w:p>
    <w:p w14:paraId="102A5D0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80. </w:t>
      </w:r>
      <w:r>
        <w:tab/>
        <w:t xml:space="preserve">D. Belhabib, U. R. Sumaila, P. Le Billon, The fisheries of Africa: Exploitation, policy, and maritime security trends. </w:t>
      </w:r>
      <w:r w:rsidRPr="008927C6">
        <w:rPr>
          <w:i/>
        </w:rPr>
        <w:t>Mar. Policy</w:t>
      </w:r>
      <w:r>
        <w:t xml:space="preserve"> </w:t>
      </w:r>
      <w:r w:rsidRPr="008927C6">
        <w:rPr>
          <w:b/>
        </w:rPr>
        <w:t>101</w:t>
      </w:r>
      <w:r>
        <w:t>, 80–92 (2019).</w:t>
      </w:r>
    </w:p>
    <w:p w14:paraId="617340F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81. </w:t>
      </w:r>
      <w:r>
        <w:tab/>
        <w:t xml:space="preserve">M. Medard, H. van Dijk, P. Hebinck, Competing for kayabo: gendered struggles for fish and livelihood on the shore of Lake Victoria. </w:t>
      </w:r>
      <w:r w:rsidRPr="008927C6">
        <w:rPr>
          <w:i/>
        </w:rPr>
        <w:t>Marit. Stud.</w:t>
      </w:r>
      <w:r>
        <w:t xml:space="preserve"> </w:t>
      </w:r>
      <w:r w:rsidRPr="008927C6">
        <w:rPr>
          <w:b/>
        </w:rPr>
        <w:t>18</w:t>
      </w:r>
      <w:r>
        <w:t>, 321–333 (2019).</w:t>
      </w:r>
    </w:p>
    <w:p w14:paraId="71C0B556"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82. </w:t>
      </w:r>
      <w:r>
        <w:tab/>
        <w:t xml:space="preserve">I. Okafor-Yarwood, N. I. Kadagi, D. Belhabib, E. H. Allison, Survival of the Richest, not the Fittest: How attempts to improve governance impact African small-scale marine fisheries. </w:t>
      </w:r>
      <w:r w:rsidRPr="008927C6">
        <w:rPr>
          <w:i/>
        </w:rPr>
        <w:t>Mar. Policy</w:t>
      </w:r>
      <w:r>
        <w:t xml:space="preserve"> </w:t>
      </w:r>
      <w:r w:rsidRPr="008927C6">
        <w:rPr>
          <w:b/>
        </w:rPr>
        <w:t>135</w:t>
      </w:r>
      <w:r>
        <w:t>, 104847 (2022).</w:t>
      </w:r>
    </w:p>
    <w:p w14:paraId="50BD90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83. </w:t>
      </w:r>
      <w:r>
        <w:tab/>
        <w:t xml:space="preserve">S. Pradhan, P. Nayak, C. Haque, Mapping social-ecological-oriented dried fish value chain: Evidence from coastal communities of Odisha and West Bengal in India. </w:t>
      </w:r>
      <w:r w:rsidRPr="008927C6">
        <w:rPr>
          <w:i/>
        </w:rPr>
        <w:t>Coasts</w:t>
      </w:r>
      <w:r>
        <w:t xml:space="preserve"> </w:t>
      </w:r>
      <w:r w:rsidRPr="008927C6">
        <w:rPr>
          <w:b/>
        </w:rPr>
        <w:t>3</w:t>
      </w:r>
      <w:r>
        <w:t>, 45–73 (2023).</w:t>
      </w:r>
    </w:p>
    <w:p w14:paraId="28D9D6B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84. </w:t>
      </w:r>
      <w:r>
        <w:tab/>
        <w:t xml:space="preserve">S. K. Pradhan, P. K. Nayak, D. Armitage, A social-ecological systems perspective on dried fish value chains. </w:t>
      </w:r>
      <w:r w:rsidRPr="008927C6">
        <w:rPr>
          <w:i/>
        </w:rPr>
        <w:t>Current Research in Environmental Sustainability</w:t>
      </w:r>
      <w:r>
        <w:t xml:space="preserve"> </w:t>
      </w:r>
      <w:r w:rsidRPr="008927C6">
        <w:rPr>
          <w:b/>
        </w:rPr>
        <w:t>4</w:t>
      </w:r>
      <w:r>
        <w:t>, 100128 (2022).</w:t>
      </w:r>
    </w:p>
    <w:p w14:paraId="0B8FC0C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85. </w:t>
      </w:r>
      <w:r>
        <w:tab/>
        <w:t xml:space="preserve">M. Galappaththi, N. Weeratunge, D. Armitage, A. M. Collins, Gendered dimensions of social wellbeing within dried fish value chains: insights from Sri Lanka. </w:t>
      </w:r>
      <w:r w:rsidRPr="008927C6">
        <w:rPr>
          <w:i/>
        </w:rPr>
        <w:t>Ocean Coast. Manag.</w:t>
      </w:r>
      <w:r>
        <w:t xml:space="preserve"> </w:t>
      </w:r>
      <w:r w:rsidRPr="008927C6">
        <w:rPr>
          <w:b/>
        </w:rPr>
        <w:t>240</w:t>
      </w:r>
      <w:r>
        <w:t>, 106658 (2023).</w:t>
      </w:r>
    </w:p>
    <w:p w14:paraId="147B261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86. </w:t>
      </w:r>
      <w:r>
        <w:tab/>
        <w:t xml:space="preserve">M. Galappaththi, A. M. Collins, D. Armitage, P. K. Nayak, Linking social wellbeing and intersectionality to understand gender relations in dried fish value chains. </w:t>
      </w:r>
      <w:r w:rsidRPr="008927C6">
        <w:rPr>
          <w:i/>
        </w:rPr>
        <w:t>Marit. Stud.</w:t>
      </w:r>
      <w:r>
        <w:t xml:space="preserve"> </w:t>
      </w:r>
      <w:r w:rsidRPr="008927C6">
        <w:rPr>
          <w:b/>
        </w:rPr>
        <w:t>20</w:t>
      </w:r>
      <w:r>
        <w:t>, 355–370 (2021).</w:t>
      </w:r>
    </w:p>
    <w:p w14:paraId="168DFB1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87. </w:t>
      </w:r>
      <w:r>
        <w:tab/>
        <w:t xml:space="preserve">R. Overå, A. Atter, S. Amponsah, M. Kjellevold, Market women’s skills, constraints, and agency in supplying affordable, safe, and high-quality fish in Ghana. </w:t>
      </w:r>
      <w:r w:rsidRPr="008927C6">
        <w:rPr>
          <w:i/>
        </w:rPr>
        <w:t>Marit. Stud.</w:t>
      </w:r>
      <w:r>
        <w:t xml:space="preserve"> </w:t>
      </w:r>
      <w:r w:rsidRPr="008927C6">
        <w:rPr>
          <w:b/>
        </w:rPr>
        <w:t>21</w:t>
      </w:r>
      <w:r>
        <w:t>, 485–500 (2022).</w:t>
      </w:r>
    </w:p>
    <w:p w14:paraId="0B5BCAB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88. </w:t>
      </w:r>
      <w:r>
        <w:tab/>
        <w:t xml:space="preserve">A. Allegretti, R. K. Ayilu, I. M. Okafor-Yarwood, S. Standen, C. C. Hicks, Beyond growth? Understanding the grassroots entrepreneurship of women fish processors in Ghana. </w:t>
      </w:r>
      <w:r w:rsidRPr="008927C6">
        <w:rPr>
          <w:i/>
        </w:rPr>
        <w:t>World Dev. Perspect.</w:t>
      </w:r>
      <w:r>
        <w:t xml:space="preserve"> </w:t>
      </w:r>
      <w:r w:rsidRPr="008927C6">
        <w:rPr>
          <w:b/>
        </w:rPr>
        <w:t>38</w:t>
      </w:r>
      <w:r>
        <w:t>, 100687 (2025).</w:t>
      </w:r>
    </w:p>
    <w:p w14:paraId="2AEB39F2"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89. </w:t>
      </w:r>
      <w:r>
        <w:tab/>
        <w:t xml:space="preserve">C. O. Odoli, </w:t>
      </w:r>
      <w:r w:rsidRPr="008927C6">
        <w:rPr>
          <w:i/>
        </w:rPr>
        <w:t>et al.</w:t>
      </w:r>
      <w:r>
        <w:t xml:space="preserve">, Post-harvest interventions in small-scale fisheries: a boon or bane to food and nutritional security in Kenya? </w:t>
      </w:r>
      <w:r w:rsidRPr="008927C6">
        <w:rPr>
          <w:i/>
        </w:rPr>
        <w:t>Food Security</w:t>
      </w:r>
      <w:r>
        <w:t xml:space="preserve"> </w:t>
      </w:r>
      <w:r w:rsidRPr="008927C6">
        <w:rPr>
          <w:b/>
        </w:rPr>
        <w:t>11</w:t>
      </w:r>
      <w:r>
        <w:t>, 855–868 (2019).</w:t>
      </w:r>
    </w:p>
    <w:p w14:paraId="26F1E05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90. </w:t>
      </w:r>
      <w:r>
        <w:tab/>
        <w:t>S. Funge</w:t>
      </w:r>
      <w:r>
        <w:rPr>
          <w:rFonts w:ascii="Cambria Math" w:hAnsi="Cambria Math" w:cs="Cambria Math"/>
        </w:rPr>
        <w:t>‐</w:t>
      </w:r>
      <w:r>
        <w:t xml:space="preserve">Smith, A. Bennett, A fresh look at inland fisheries and their role in food security and livelihoods. </w:t>
      </w:r>
      <w:r w:rsidRPr="008927C6">
        <w:rPr>
          <w:i/>
        </w:rPr>
        <w:t xml:space="preserve">Fish Fish </w:t>
      </w:r>
      <w:r>
        <w:t xml:space="preserve"> </w:t>
      </w:r>
      <w:r w:rsidRPr="008927C6">
        <w:rPr>
          <w:b/>
        </w:rPr>
        <w:t>20</w:t>
      </w:r>
      <w:r>
        <w:t>, 1176–1195 (2019).</w:t>
      </w:r>
    </w:p>
    <w:p w14:paraId="13462D2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91. </w:t>
      </w:r>
      <w:r>
        <w:tab/>
        <w:t xml:space="preserve">M. Atkins, C. McDougall, P. J. Cohen, COVID-19 impacts on women fish processors and traders in sub-Saharan Africa: Insights and recommendations for building forward better. </w:t>
      </w:r>
      <w:r w:rsidRPr="008927C6">
        <w:rPr>
          <w:i/>
        </w:rPr>
        <w:t>Monographs</w:t>
      </w:r>
      <w:r>
        <w:t xml:space="preserve"> (2021).</w:t>
      </w:r>
    </w:p>
    <w:p w14:paraId="180AAED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92. </w:t>
      </w:r>
      <w:r>
        <w:tab/>
        <w:t xml:space="preserve">S. Standen, Developing the market, developing the fishery? Post-harvest associations in the making of the fish market in Ghana. </w:t>
      </w:r>
      <w:r w:rsidRPr="008927C6">
        <w:rPr>
          <w:i/>
        </w:rPr>
        <w:t>Mar. Policy</w:t>
      </w:r>
      <w:r>
        <w:t xml:space="preserve"> </w:t>
      </w:r>
      <w:r w:rsidRPr="008927C6">
        <w:rPr>
          <w:b/>
        </w:rPr>
        <w:t>172</w:t>
      </w:r>
      <w:r>
        <w:t>, 106536 (2025).</w:t>
      </w:r>
    </w:p>
    <w:p w14:paraId="442CDFD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93. </w:t>
      </w:r>
      <w:r>
        <w:tab/>
        <w:t xml:space="preserve">G. F. D. Exchange, Global Fortification Data Exchange. </w:t>
      </w:r>
      <w:r w:rsidRPr="008927C6">
        <w:rPr>
          <w:i/>
        </w:rPr>
        <w:t>Dashboard: Country Fortification</w:t>
      </w:r>
      <w:r>
        <w:t xml:space="preserve"> (2024). Available at: https://fortificationdata.org/country-fortification-dashboard/?alpha3_code=KEN&amp;lang=en [Accessed 21 December 2024].</w:t>
      </w:r>
    </w:p>
    <w:p w14:paraId="251F246D"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94. </w:t>
      </w:r>
      <w:r>
        <w:tab/>
        <w:t xml:space="preserve">T. Ryckman, </w:t>
      </w:r>
      <w:r w:rsidRPr="008927C6">
        <w:rPr>
          <w:i/>
        </w:rPr>
        <w:t>et al.</w:t>
      </w:r>
      <w:r>
        <w:t xml:space="preserve">, A subnational affordability assessment of nutritious foods for complementary feeding in Kenya. </w:t>
      </w:r>
      <w:r w:rsidRPr="008927C6">
        <w:rPr>
          <w:i/>
        </w:rPr>
        <w:t>Matern. Child Nutr.</w:t>
      </w:r>
      <w:r>
        <w:t xml:space="preserve"> </w:t>
      </w:r>
      <w:r w:rsidRPr="008927C6">
        <w:rPr>
          <w:b/>
        </w:rPr>
        <w:t>20 Suppl 3</w:t>
      </w:r>
      <w:r>
        <w:t>, e13373 (2024).</w:t>
      </w:r>
    </w:p>
    <w:p w14:paraId="48EF6FD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95. </w:t>
      </w:r>
      <w:r>
        <w:tab/>
        <w:t xml:space="preserve">M. B. Ahern, </w:t>
      </w:r>
      <w:r w:rsidRPr="008927C6">
        <w:rPr>
          <w:i/>
        </w:rPr>
        <w:t>et al.</w:t>
      </w:r>
      <w:r>
        <w:t xml:space="preserve">, Locally-procured fish is essential in school feeding programmes in sub-Saharan Africa. </w:t>
      </w:r>
      <w:r w:rsidRPr="008927C6">
        <w:rPr>
          <w:i/>
        </w:rPr>
        <w:t>Foods</w:t>
      </w:r>
      <w:r>
        <w:t xml:space="preserve"> </w:t>
      </w:r>
      <w:r w:rsidRPr="008927C6">
        <w:rPr>
          <w:b/>
        </w:rPr>
        <w:t>10</w:t>
      </w:r>
      <w:r>
        <w:t>, 2080 (2021).</w:t>
      </w:r>
    </w:p>
    <w:p w14:paraId="6EF427D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96. </w:t>
      </w:r>
      <w:r>
        <w:tab/>
        <w:t xml:space="preserve">L. O’Meara, L. Pincus, B. C. Ratha, Standard Operating Procedure: Inclusion of small fish in Supplementary Nutrition Programme (SNP): Pilot study in Odisha, India. </w:t>
      </w:r>
      <w:r w:rsidRPr="008927C6">
        <w:rPr>
          <w:i/>
        </w:rPr>
        <w:t>Monographs</w:t>
      </w:r>
      <w:r>
        <w:t xml:space="preserve"> (2020).</w:t>
      </w:r>
    </w:p>
    <w:p w14:paraId="239C55C4"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97. </w:t>
      </w:r>
      <w:r>
        <w:tab/>
        <w:t xml:space="preserve">D. B. Kumssa, </w:t>
      </w:r>
      <w:r w:rsidRPr="008927C6">
        <w:rPr>
          <w:i/>
        </w:rPr>
        <w:t>et al.</w:t>
      </w:r>
      <w:r>
        <w:t xml:space="preserve">, Dietary calcium and zinc deficiency risks are decreasing but remain prevalent. </w:t>
      </w:r>
      <w:r w:rsidRPr="008927C6">
        <w:rPr>
          <w:i/>
        </w:rPr>
        <w:t>Sci. Rep.</w:t>
      </w:r>
      <w:r>
        <w:t xml:space="preserve"> </w:t>
      </w:r>
      <w:r w:rsidRPr="008927C6">
        <w:rPr>
          <w:b/>
        </w:rPr>
        <w:t>5</w:t>
      </w:r>
      <w:r>
        <w:t>, 10974 (2015).</w:t>
      </w:r>
    </w:p>
    <w:p w14:paraId="455E246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98. </w:t>
      </w:r>
      <w:r>
        <w:tab/>
        <w:t xml:space="preserve">S. W. Bunting, </w:t>
      </w:r>
      <w:r w:rsidRPr="008927C6">
        <w:rPr>
          <w:i/>
        </w:rPr>
        <w:t>et al.</w:t>
      </w:r>
      <w:r>
        <w:t xml:space="preserve">, Evaluating rational and healthy use options for small pelagic fish species in sub-Saharan Africa. </w:t>
      </w:r>
      <w:r w:rsidRPr="008927C6">
        <w:rPr>
          <w:i/>
        </w:rPr>
        <w:t>Food Secur.</w:t>
      </w:r>
      <w:r>
        <w:t xml:space="preserve"> </w:t>
      </w:r>
      <w:r w:rsidRPr="008927C6">
        <w:rPr>
          <w:b/>
        </w:rPr>
        <w:t>16</w:t>
      </w:r>
      <w:r>
        <w:t>, 1459–1477 (2024).</w:t>
      </w:r>
    </w:p>
    <w:p w14:paraId="1273ECF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99. </w:t>
      </w:r>
      <w:r>
        <w:tab/>
        <w:t xml:space="preserve">A. Bennett, </w:t>
      </w:r>
      <w:r w:rsidRPr="008927C6">
        <w:rPr>
          <w:i/>
        </w:rPr>
        <w:t>et al.</w:t>
      </w:r>
      <w:r>
        <w:t xml:space="preserve">, Recognize fish as food in policy discourse and development funding. </w:t>
      </w:r>
      <w:r w:rsidRPr="008927C6">
        <w:rPr>
          <w:i/>
        </w:rPr>
        <w:t>Ambio</w:t>
      </w:r>
      <w:r>
        <w:t xml:space="preserve"> (2021). https://doi.org/10.1007/s13280-020-01451-4.</w:t>
      </w:r>
    </w:p>
    <w:p w14:paraId="3931286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100. </w:t>
      </w:r>
      <w:r>
        <w:tab/>
        <w:t xml:space="preserve">L. Wessels, </w:t>
      </w:r>
      <w:r w:rsidRPr="008927C6">
        <w:rPr>
          <w:i/>
        </w:rPr>
        <w:t>et al.</w:t>
      </w:r>
      <w:r>
        <w:t xml:space="preserve">, Putting small fish on the table: the underutilized potential of small indigenous fish to improve food and nutrition security in East Africa. </w:t>
      </w:r>
      <w:r w:rsidRPr="008927C6">
        <w:rPr>
          <w:i/>
        </w:rPr>
        <w:t>Food Security</w:t>
      </w:r>
      <w:r>
        <w:t xml:space="preserve"> (2023). https://doi.org/10.1007/s12571-023-01362-8.</w:t>
      </w:r>
    </w:p>
    <w:p w14:paraId="0103831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101. </w:t>
      </w:r>
      <w:r>
        <w:tab/>
        <w:t xml:space="preserve">A. Moxness Reksten, </w:t>
      </w:r>
      <w:r w:rsidRPr="008927C6">
        <w:rPr>
          <w:i/>
        </w:rPr>
        <w:t>et al.</w:t>
      </w:r>
      <w:r>
        <w:t xml:space="preserve">, Sampling protocol for the determination of nutrients and contaminants in fish and other seafood – The EAF-Nansen Programme. </w:t>
      </w:r>
      <w:r w:rsidRPr="008927C6">
        <w:rPr>
          <w:i/>
        </w:rPr>
        <w:t>MethodsX</w:t>
      </w:r>
      <w:r>
        <w:t xml:space="preserve"> </w:t>
      </w:r>
      <w:r w:rsidRPr="008927C6">
        <w:rPr>
          <w:b/>
        </w:rPr>
        <w:t>7</w:t>
      </w:r>
      <w:r>
        <w:t>, 101063 (2020).</w:t>
      </w:r>
    </w:p>
    <w:p w14:paraId="14522BE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102. </w:t>
      </w:r>
      <w:r>
        <w:tab/>
        <w:t>FAO/WHO Expert Consultation on Human Vitamin and Mineral Requirements, “Vitamin and Mineral Requirements in Human Nutrition” (FAO/WHO, 2004).</w:t>
      </w:r>
    </w:p>
    <w:p w14:paraId="220B570C"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103. </w:t>
      </w:r>
      <w:r>
        <w:tab/>
        <w:t xml:space="preserve">E. L. Ferguson, </w:t>
      </w:r>
      <w:r w:rsidRPr="008927C6">
        <w:rPr>
          <w:i/>
        </w:rPr>
        <w:t>et al.</w:t>
      </w:r>
      <w:r>
        <w:t xml:space="preserve">, Realistic Food-Based Approaches Alone May Not Ensure Dietary Adequacy for Women and Young Children in South-East Asia. </w:t>
      </w:r>
      <w:r w:rsidRPr="008927C6">
        <w:rPr>
          <w:i/>
        </w:rPr>
        <w:t>Matern. Child Health J.</w:t>
      </w:r>
      <w:r>
        <w:t xml:space="preserve"> </w:t>
      </w:r>
      <w:r w:rsidRPr="008927C6">
        <w:rPr>
          <w:b/>
        </w:rPr>
        <w:t>23</w:t>
      </w:r>
      <w:r>
        <w:t>, 55–66 (2019).</w:t>
      </w:r>
    </w:p>
    <w:p w14:paraId="710571D9"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104. </w:t>
      </w:r>
      <w:r>
        <w:tab/>
        <w:t xml:space="preserve">L. H. Allen, A. L. Carriquiry, S. P. Murphy, Perspective: Proposed Harmonized Nutrient Reference Values for Populations. </w:t>
      </w:r>
      <w:r w:rsidRPr="008927C6">
        <w:rPr>
          <w:i/>
        </w:rPr>
        <w:t>Adv. Nutr.</w:t>
      </w:r>
      <w:r>
        <w:t xml:space="preserve"> </w:t>
      </w:r>
      <w:r w:rsidRPr="008927C6">
        <w:rPr>
          <w:b/>
        </w:rPr>
        <w:t>11</w:t>
      </w:r>
      <w:r>
        <w:t>, 469–483 (2020).</w:t>
      </w:r>
    </w:p>
    <w:p w14:paraId="49C69A85"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105. </w:t>
      </w:r>
      <w:r>
        <w:tab/>
        <w:t xml:space="preserve">European Food Safety Authority (EFSA), Dietary Reference Values for nutrients Summary report. </w:t>
      </w:r>
      <w:r w:rsidRPr="008927C6">
        <w:rPr>
          <w:i/>
        </w:rPr>
        <w:t>EFSA Support. Publ.</w:t>
      </w:r>
      <w:r>
        <w:t xml:space="preserve"> </w:t>
      </w:r>
      <w:r w:rsidRPr="008927C6">
        <w:rPr>
          <w:b/>
        </w:rPr>
        <w:t>14</w:t>
      </w:r>
      <w:r>
        <w:t>, e15121E (2017).</w:t>
      </w:r>
    </w:p>
    <w:p w14:paraId="7D08E82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106. </w:t>
      </w:r>
      <w:r>
        <w:tab/>
        <w:t>FAO, WHO, “Fats and fatty acids in human nutrition. Proceedings of the Joint FAO/WHO Expert Consultation. November 10-14, 2008. Geneva, Switzerland” (2010).</w:t>
      </w:r>
    </w:p>
    <w:p w14:paraId="46BCCE3F"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107. </w:t>
      </w:r>
      <w:r>
        <w:tab/>
        <w:t>Joint FAO/WHO Expert Committee on Food Additives (JECFA), Proceedings of the 73rd Joint FAO/WHO Expert Committee on Food Additives (JECFA) Meeting - Food Additives and Contaminants in (2010).</w:t>
      </w:r>
    </w:p>
    <w:p w14:paraId="59E71C8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108. </w:t>
      </w:r>
      <w:r>
        <w:tab/>
        <w:t>Joint FAO/WHO Expert Committee on Food Additives (JECFA), Proceedings of the Evaluation of Certain Food Additives and Contaminants: Sixty-Seventh Report of the Joint FAO/WHO Expert Committee on Food Additives in (2006).</w:t>
      </w:r>
    </w:p>
    <w:p w14:paraId="0B0C835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lastRenderedPageBreak/>
        <w:t xml:space="preserve">109. </w:t>
      </w:r>
      <w:r>
        <w:tab/>
        <w:t>WHO, “WHO child growth standards : training course on child growth assessment” (2008).</w:t>
      </w:r>
    </w:p>
    <w:p w14:paraId="3DD447A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110. </w:t>
      </w:r>
      <w:r>
        <w:tab/>
        <w:t xml:space="preserve">Commission Regulation (EU), No 488/2014 of 12 May 2014 amending Regulation (EC) No 1881/2006 as regard maximum levels of cadmium in foodstuffs, Text with EEA relevance. </w:t>
      </w:r>
      <w:r w:rsidRPr="008927C6">
        <w:rPr>
          <w:i/>
        </w:rPr>
        <w:t>Off. J. Eur. Comm. L</w:t>
      </w:r>
      <w:r>
        <w:t xml:space="preserve"> </w:t>
      </w:r>
      <w:r w:rsidRPr="008927C6">
        <w:rPr>
          <w:b/>
        </w:rPr>
        <w:t>138</w:t>
      </w:r>
      <w:r>
        <w:t>, 75–79 (2014).</w:t>
      </w:r>
    </w:p>
    <w:p w14:paraId="63761C67"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111. </w:t>
      </w:r>
      <w:r>
        <w:tab/>
        <w:t xml:space="preserve">A. Drewnowski, </w:t>
      </w:r>
      <w:r w:rsidRPr="008927C6">
        <w:rPr>
          <w:i/>
        </w:rPr>
        <w:t>et al.</w:t>
      </w:r>
      <w:r>
        <w:t xml:space="preserve">, Energy and nutrient density of foods in relation to their carbon footprint. </w:t>
      </w:r>
      <w:r w:rsidRPr="008927C6">
        <w:rPr>
          <w:i/>
        </w:rPr>
        <w:t>Am. J. Clin. Nutr.</w:t>
      </w:r>
      <w:r>
        <w:t xml:space="preserve"> </w:t>
      </w:r>
      <w:r w:rsidRPr="008927C6">
        <w:rPr>
          <w:b/>
        </w:rPr>
        <w:t>101</w:t>
      </w:r>
      <w:r>
        <w:t>, 184–191 (2015).</w:t>
      </w:r>
    </w:p>
    <w:p w14:paraId="0F144190"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112. </w:t>
      </w:r>
      <w:r>
        <w:tab/>
        <w:t>European Union, “Regulation (EC) No 1924/2006 of the european parliament and of the council of 20 December 2006 on nutrition and health claims made on foods” (2006).</w:t>
      </w:r>
    </w:p>
    <w:p w14:paraId="66D3FDB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113. </w:t>
      </w:r>
      <w:r>
        <w:tab/>
        <w:t xml:space="preserve">E. H. B. Dème, </w:t>
      </w:r>
      <w:r w:rsidRPr="008927C6">
        <w:rPr>
          <w:i/>
        </w:rPr>
        <w:t>et al.</w:t>
      </w:r>
      <w:r>
        <w:t xml:space="preserve">, Contribution of small-scale migrant fishing to the emergence of the fishmeal industry in West Africa: Cases of Mauritania, Senegal and the Gambia. </w:t>
      </w:r>
      <w:r w:rsidRPr="008927C6">
        <w:rPr>
          <w:i/>
        </w:rPr>
        <w:t>Front. Mar. Sci.</w:t>
      </w:r>
      <w:r>
        <w:t xml:space="preserve"> </w:t>
      </w:r>
      <w:r w:rsidRPr="008927C6">
        <w:rPr>
          <w:b/>
        </w:rPr>
        <w:t>10</w:t>
      </w:r>
      <w:r>
        <w:t xml:space="preserve"> (2023).</w:t>
      </w:r>
    </w:p>
    <w:p w14:paraId="7D912448"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114. </w:t>
      </w:r>
      <w:r>
        <w:tab/>
        <w:t xml:space="preserve">B. Lehner, </w:t>
      </w:r>
      <w:r w:rsidRPr="008927C6">
        <w:rPr>
          <w:i/>
        </w:rPr>
        <w:t>et al.</w:t>
      </w:r>
      <w:r>
        <w:t>, Mapping the world’s inland surface waters: an update to the Global Lakes and Wetlands Database (GLWD v2). (2024).</w:t>
      </w:r>
    </w:p>
    <w:p w14:paraId="29E9EA5A"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115. </w:t>
      </w:r>
      <w:r>
        <w:tab/>
        <w:t>World Bank, World Development Indicators database. Deposited 2024.</w:t>
      </w:r>
    </w:p>
    <w:p w14:paraId="0A6EADA3"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116. </w:t>
      </w:r>
      <w:r>
        <w:tab/>
        <w:t xml:space="preserve">P.-C. Bürkner, Advanced Bayesian Multilevel Modeling with the R Package brms. </w:t>
      </w:r>
      <w:r w:rsidRPr="008927C6">
        <w:rPr>
          <w:i/>
        </w:rPr>
        <w:t>The R Journal</w:t>
      </w:r>
      <w:r>
        <w:t xml:space="preserve"> [Preprint] (2018). Available at: http://dx.doi.org/10.32614/RJ-2018-017.</w:t>
      </w:r>
    </w:p>
    <w:p w14:paraId="43B44F1B" w14:textId="77777777" w:rsidR="008927C6"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117. </w:t>
      </w:r>
      <w:r>
        <w:tab/>
        <w:t>Stan Development Team, RStan: the R interface to Stan. R package version 2.18.2. http://mc-stan.org/. (2018).</w:t>
      </w:r>
    </w:p>
    <w:p w14:paraId="0AE8CCD3" w14:textId="774B8E4E" w:rsidR="002B7F83" w:rsidRDefault="008927C6" w:rsidP="002B7F83">
      <w:pPr>
        <w:widowControl w:val="0"/>
        <w:pBdr>
          <w:top w:val="nil"/>
          <w:left w:val="nil"/>
          <w:bottom w:val="nil"/>
          <w:right w:val="nil"/>
          <w:between w:val="nil"/>
        </w:pBdr>
        <w:tabs>
          <w:tab w:val="left" w:pos="440"/>
        </w:tabs>
        <w:spacing w:after="220" w:line="240" w:lineRule="auto"/>
        <w:ind w:left="440" w:hanging="440"/>
      </w:pPr>
      <w:r>
        <w:t xml:space="preserve">118. </w:t>
      </w:r>
      <w:r>
        <w:tab/>
        <w:t xml:space="preserve">V. Arel-Bundock, </w:t>
      </w:r>
      <w:r w:rsidRPr="008927C6">
        <w:rPr>
          <w:i/>
        </w:rPr>
        <w:t>World Development Indicators and Other World Bank Data</w:t>
      </w:r>
      <w:r>
        <w:t xml:space="preserve"> (2022).</w:t>
      </w:r>
      <w:r w:rsidR="002B7F83">
        <w:fldChar w:fldCharType="end"/>
      </w:r>
    </w:p>
    <w:p w14:paraId="24B7E0B0" w14:textId="77777777" w:rsidR="006A4A72" w:rsidRDefault="006A4A72">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sectPr w:rsidR="006A4A72" w:rsidSect="00EB52F2">
      <w:headerReference w:type="default" r:id="rId13"/>
      <w:footerReference w:type="default" r:id="rId14"/>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B7E99" w14:textId="77777777" w:rsidR="000411D4" w:rsidRDefault="000411D4">
      <w:pPr>
        <w:spacing w:line="240" w:lineRule="auto"/>
      </w:pPr>
      <w:r>
        <w:separator/>
      </w:r>
    </w:p>
  </w:endnote>
  <w:endnote w:type="continuationSeparator" w:id="0">
    <w:p w14:paraId="2DCEB226" w14:textId="77777777" w:rsidR="000411D4" w:rsidRDefault="00041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8FB10" w14:textId="77777777" w:rsidR="006A4A72" w:rsidRDefault="00000000">
    <w:pPr>
      <w:jc w:val="right"/>
    </w:pPr>
    <w:r>
      <w:fldChar w:fldCharType="begin"/>
    </w:r>
    <w:r>
      <w:instrText>PAGE</w:instrText>
    </w:r>
    <w:r>
      <w:fldChar w:fldCharType="separate"/>
    </w:r>
    <w:r w:rsidR="002B7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60760" w14:textId="77777777" w:rsidR="000411D4" w:rsidRDefault="000411D4">
      <w:pPr>
        <w:spacing w:line="240" w:lineRule="auto"/>
      </w:pPr>
      <w:r>
        <w:separator/>
      </w:r>
    </w:p>
  </w:footnote>
  <w:footnote w:type="continuationSeparator" w:id="0">
    <w:p w14:paraId="26A49ABE" w14:textId="77777777" w:rsidR="000411D4" w:rsidRDefault="000411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43611" w14:textId="77777777" w:rsidR="006A4A72" w:rsidRDefault="006A4A7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B891P278L538I352"/>
    <w:docVar w:name="paperpile-doc-name" w:val="Dried_fish_ms_revised_coauthor.docx"/>
    <w:docVar w:name="paperpile-includeDoi" w:val="false"/>
    <w:docVar w:name="paperpile-styleFile" w:val="pnas.csl"/>
    <w:docVar w:name="paperpile-styleId" w:val="pnas"/>
    <w:docVar w:name="paperpile-styleLabel" w:val="Proceedings of the National Academy of Sciences of the United States of America"/>
    <w:docVar w:name="paperpile-styleLocale" w:val="default"/>
  </w:docVars>
  <w:rsids>
    <w:rsidRoot w:val="006A4A72"/>
    <w:rsid w:val="000103D6"/>
    <w:rsid w:val="00022FF9"/>
    <w:rsid w:val="00023918"/>
    <w:rsid w:val="000411D4"/>
    <w:rsid w:val="00044EBD"/>
    <w:rsid w:val="00051A48"/>
    <w:rsid w:val="00061A81"/>
    <w:rsid w:val="00080BE4"/>
    <w:rsid w:val="000B242D"/>
    <w:rsid w:val="000B34B4"/>
    <w:rsid w:val="000E207B"/>
    <w:rsid w:val="000F61D1"/>
    <w:rsid w:val="001232F9"/>
    <w:rsid w:val="00134215"/>
    <w:rsid w:val="0014589C"/>
    <w:rsid w:val="00146E3F"/>
    <w:rsid w:val="001544C3"/>
    <w:rsid w:val="00156620"/>
    <w:rsid w:val="001908BF"/>
    <w:rsid w:val="00190A3A"/>
    <w:rsid w:val="00195DED"/>
    <w:rsid w:val="001B1B00"/>
    <w:rsid w:val="001C1006"/>
    <w:rsid w:val="001C2B35"/>
    <w:rsid w:val="001C6919"/>
    <w:rsid w:val="001D3834"/>
    <w:rsid w:val="001E6D83"/>
    <w:rsid w:val="001F4CC1"/>
    <w:rsid w:val="00203C3F"/>
    <w:rsid w:val="00246849"/>
    <w:rsid w:val="00246A9C"/>
    <w:rsid w:val="00247BC7"/>
    <w:rsid w:val="00251517"/>
    <w:rsid w:val="002556D1"/>
    <w:rsid w:val="002A7227"/>
    <w:rsid w:val="002B765C"/>
    <w:rsid w:val="002B7F83"/>
    <w:rsid w:val="002D1597"/>
    <w:rsid w:val="002D56A7"/>
    <w:rsid w:val="002E51F0"/>
    <w:rsid w:val="002E56CB"/>
    <w:rsid w:val="002E7C93"/>
    <w:rsid w:val="002F418A"/>
    <w:rsid w:val="00307CE5"/>
    <w:rsid w:val="00323082"/>
    <w:rsid w:val="003378B2"/>
    <w:rsid w:val="003416C2"/>
    <w:rsid w:val="00342F3C"/>
    <w:rsid w:val="0034410A"/>
    <w:rsid w:val="00352FB3"/>
    <w:rsid w:val="003668BE"/>
    <w:rsid w:val="0037022C"/>
    <w:rsid w:val="003742B5"/>
    <w:rsid w:val="00381127"/>
    <w:rsid w:val="00381EE9"/>
    <w:rsid w:val="0039413D"/>
    <w:rsid w:val="003A342A"/>
    <w:rsid w:val="003B2D52"/>
    <w:rsid w:val="003B7083"/>
    <w:rsid w:val="003C2537"/>
    <w:rsid w:val="003D44BA"/>
    <w:rsid w:val="003E6984"/>
    <w:rsid w:val="003F2E2C"/>
    <w:rsid w:val="00400C04"/>
    <w:rsid w:val="00406FC5"/>
    <w:rsid w:val="00415D5E"/>
    <w:rsid w:val="00417183"/>
    <w:rsid w:val="004429FA"/>
    <w:rsid w:val="00443299"/>
    <w:rsid w:val="00474CAC"/>
    <w:rsid w:val="00485C0A"/>
    <w:rsid w:val="00485EDA"/>
    <w:rsid w:val="00492D2E"/>
    <w:rsid w:val="004A280A"/>
    <w:rsid w:val="004A5668"/>
    <w:rsid w:val="004D056A"/>
    <w:rsid w:val="004D77EE"/>
    <w:rsid w:val="004F0B95"/>
    <w:rsid w:val="0050181D"/>
    <w:rsid w:val="00502681"/>
    <w:rsid w:val="005032B4"/>
    <w:rsid w:val="005032BD"/>
    <w:rsid w:val="00505741"/>
    <w:rsid w:val="005275F2"/>
    <w:rsid w:val="00530115"/>
    <w:rsid w:val="00533F40"/>
    <w:rsid w:val="00534AF6"/>
    <w:rsid w:val="00542D27"/>
    <w:rsid w:val="005523C9"/>
    <w:rsid w:val="00554355"/>
    <w:rsid w:val="00556623"/>
    <w:rsid w:val="00577AE1"/>
    <w:rsid w:val="00580577"/>
    <w:rsid w:val="00582546"/>
    <w:rsid w:val="005844A0"/>
    <w:rsid w:val="00592AB6"/>
    <w:rsid w:val="00593F31"/>
    <w:rsid w:val="005A154D"/>
    <w:rsid w:val="005B795E"/>
    <w:rsid w:val="005C7AF0"/>
    <w:rsid w:val="005D2386"/>
    <w:rsid w:val="005E6E94"/>
    <w:rsid w:val="006027BB"/>
    <w:rsid w:val="006250E0"/>
    <w:rsid w:val="00631BE2"/>
    <w:rsid w:val="00674C63"/>
    <w:rsid w:val="00677C21"/>
    <w:rsid w:val="006A2839"/>
    <w:rsid w:val="006A4A72"/>
    <w:rsid w:val="006D3E81"/>
    <w:rsid w:val="006D6320"/>
    <w:rsid w:val="006E10E5"/>
    <w:rsid w:val="00703233"/>
    <w:rsid w:val="007049FB"/>
    <w:rsid w:val="0070756E"/>
    <w:rsid w:val="007273C3"/>
    <w:rsid w:val="00734D8D"/>
    <w:rsid w:val="00742702"/>
    <w:rsid w:val="007461FB"/>
    <w:rsid w:val="00772FFA"/>
    <w:rsid w:val="00784291"/>
    <w:rsid w:val="00795D2E"/>
    <w:rsid w:val="00796DBC"/>
    <w:rsid w:val="007A133F"/>
    <w:rsid w:val="007A2A0E"/>
    <w:rsid w:val="007A334B"/>
    <w:rsid w:val="007B12F8"/>
    <w:rsid w:val="007C1663"/>
    <w:rsid w:val="007E484F"/>
    <w:rsid w:val="007E4F8C"/>
    <w:rsid w:val="008030F9"/>
    <w:rsid w:val="00812806"/>
    <w:rsid w:val="008158A5"/>
    <w:rsid w:val="00823B9B"/>
    <w:rsid w:val="00830EF2"/>
    <w:rsid w:val="008313C1"/>
    <w:rsid w:val="00833824"/>
    <w:rsid w:val="0084433A"/>
    <w:rsid w:val="00844C7E"/>
    <w:rsid w:val="00845F7F"/>
    <w:rsid w:val="00857066"/>
    <w:rsid w:val="00861628"/>
    <w:rsid w:val="00870551"/>
    <w:rsid w:val="00873738"/>
    <w:rsid w:val="008927C6"/>
    <w:rsid w:val="008969F6"/>
    <w:rsid w:val="008A050F"/>
    <w:rsid w:val="008A6CB4"/>
    <w:rsid w:val="008B5098"/>
    <w:rsid w:val="008C42DB"/>
    <w:rsid w:val="008C4EE9"/>
    <w:rsid w:val="008E1E60"/>
    <w:rsid w:val="008E40D3"/>
    <w:rsid w:val="008E655A"/>
    <w:rsid w:val="0090562B"/>
    <w:rsid w:val="009202EC"/>
    <w:rsid w:val="009212B1"/>
    <w:rsid w:val="009225A2"/>
    <w:rsid w:val="00922EFF"/>
    <w:rsid w:val="009365FC"/>
    <w:rsid w:val="009613BA"/>
    <w:rsid w:val="009624D4"/>
    <w:rsid w:val="00977174"/>
    <w:rsid w:val="00980B66"/>
    <w:rsid w:val="009911E2"/>
    <w:rsid w:val="00994C59"/>
    <w:rsid w:val="009A0658"/>
    <w:rsid w:val="009C0BEC"/>
    <w:rsid w:val="009C55E7"/>
    <w:rsid w:val="009E1C99"/>
    <w:rsid w:val="009F75CE"/>
    <w:rsid w:val="00A01B31"/>
    <w:rsid w:val="00A24DBC"/>
    <w:rsid w:val="00A37A78"/>
    <w:rsid w:val="00A63931"/>
    <w:rsid w:val="00A81B6F"/>
    <w:rsid w:val="00A821D9"/>
    <w:rsid w:val="00A95F8B"/>
    <w:rsid w:val="00AA1EAB"/>
    <w:rsid w:val="00AB275C"/>
    <w:rsid w:val="00AC7DF0"/>
    <w:rsid w:val="00AE33B1"/>
    <w:rsid w:val="00AE40AB"/>
    <w:rsid w:val="00AF1CC0"/>
    <w:rsid w:val="00AF3A06"/>
    <w:rsid w:val="00AF5146"/>
    <w:rsid w:val="00B13099"/>
    <w:rsid w:val="00B1582D"/>
    <w:rsid w:val="00B1586F"/>
    <w:rsid w:val="00B177FF"/>
    <w:rsid w:val="00B23663"/>
    <w:rsid w:val="00B27F3F"/>
    <w:rsid w:val="00B34142"/>
    <w:rsid w:val="00B36FB6"/>
    <w:rsid w:val="00B443B1"/>
    <w:rsid w:val="00B81D72"/>
    <w:rsid w:val="00B8334B"/>
    <w:rsid w:val="00BB162F"/>
    <w:rsid w:val="00BB1EAF"/>
    <w:rsid w:val="00BC0BB2"/>
    <w:rsid w:val="00BC42D0"/>
    <w:rsid w:val="00BC4C37"/>
    <w:rsid w:val="00BD18DA"/>
    <w:rsid w:val="00BD3F6A"/>
    <w:rsid w:val="00BE075A"/>
    <w:rsid w:val="00BF3B90"/>
    <w:rsid w:val="00BF5687"/>
    <w:rsid w:val="00BF7C1D"/>
    <w:rsid w:val="00C01320"/>
    <w:rsid w:val="00C06535"/>
    <w:rsid w:val="00C10A54"/>
    <w:rsid w:val="00C251A3"/>
    <w:rsid w:val="00C35651"/>
    <w:rsid w:val="00C43693"/>
    <w:rsid w:val="00C46D91"/>
    <w:rsid w:val="00C57EE2"/>
    <w:rsid w:val="00C64445"/>
    <w:rsid w:val="00C66870"/>
    <w:rsid w:val="00C67799"/>
    <w:rsid w:val="00C7085E"/>
    <w:rsid w:val="00C866DB"/>
    <w:rsid w:val="00CA2845"/>
    <w:rsid w:val="00CC2A9B"/>
    <w:rsid w:val="00CD3188"/>
    <w:rsid w:val="00CF7544"/>
    <w:rsid w:val="00D00575"/>
    <w:rsid w:val="00D02302"/>
    <w:rsid w:val="00D32044"/>
    <w:rsid w:val="00D33514"/>
    <w:rsid w:val="00D338C9"/>
    <w:rsid w:val="00D3617A"/>
    <w:rsid w:val="00D533C1"/>
    <w:rsid w:val="00D75A67"/>
    <w:rsid w:val="00D861B6"/>
    <w:rsid w:val="00DA4856"/>
    <w:rsid w:val="00DB0B69"/>
    <w:rsid w:val="00DB6A91"/>
    <w:rsid w:val="00DC28D9"/>
    <w:rsid w:val="00DC4C1B"/>
    <w:rsid w:val="00DD320B"/>
    <w:rsid w:val="00DD4B3B"/>
    <w:rsid w:val="00DD6E9C"/>
    <w:rsid w:val="00DE7844"/>
    <w:rsid w:val="00DF5F3C"/>
    <w:rsid w:val="00E02230"/>
    <w:rsid w:val="00E04F54"/>
    <w:rsid w:val="00E31A6B"/>
    <w:rsid w:val="00E34F64"/>
    <w:rsid w:val="00E35A54"/>
    <w:rsid w:val="00E36559"/>
    <w:rsid w:val="00E615C2"/>
    <w:rsid w:val="00E656B7"/>
    <w:rsid w:val="00E9627D"/>
    <w:rsid w:val="00EA4B76"/>
    <w:rsid w:val="00EA75E2"/>
    <w:rsid w:val="00EB2D0D"/>
    <w:rsid w:val="00EB45C8"/>
    <w:rsid w:val="00EB52F2"/>
    <w:rsid w:val="00EC64E3"/>
    <w:rsid w:val="00EE7B3A"/>
    <w:rsid w:val="00EF0253"/>
    <w:rsid w:val="00F023AD"/>
    <w:rsid w:val="00F05AE7"/>
    <w:rsid w:val="00F10651"/>
    <w:rsid w:val="00F20BD9"/>
    <w:rsid w:val="00F319A3"/>
    <w:rsid w:val="00F44BDE"/>
    <w:rsid w:val="00F62B31"/>
    <w:rsid w:val="00F72172"/>
    <w:rsid w:val="00F74CC8"/>
    <w:rsid w:val="00F7513B"/>
    <w:rsid w:val="00F75EFE"/>
    <w:rsid w:val="00F97FBC"/>
    <w:rsid w:val="00FA48DF"/>
    <w:rsid w:val="00FA7E41"/>
    <w:rsid w:val="00FC1B64"/>
    <w:rsid w:val="00FC2CAB"/>
    <w:rsid w:val="00FC40E0"/>
    <w:rsid w:val="00FD52BA"/>
    <w:rsid w:val="00FD5381"/>
    <w:rsid w:val="00FF42ED"/>
    <w:rsid w:val="00FF6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28EB"/>
  <w15:docId w15:val="{F0223993-22D8-BA4C-9827-1A1ABF28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2B7F83"/>
  </w:style>
  <w:style w:type="paragraph" w:styleId="BodyText">
    <w:name w:val="Body Text"/>
    <w:basedOn w:val="Normal"/>
    <w:link w:val="BodyTextChar"/>
    <w:uiPriority w:val="99"/>
    <w:semiHidden/>
    <w:unhideWhenUsed/>
    <w:rsid w:val="002B7F83"/>
    <w:pPr>
      <w:spacing w:after="120"/>
    </w:pPr>
  </w:style>
  <w:style w:type="character" w:customStyle="1" w:styleId="BodyTextChar">
    <w:name w:val="Body Text Char"/>
    <w:basedOn w:val="DefaultParagraphFont"/>
    <w:link w:val="BodyText"/>
    <w:uiPriority w:val="99"/>
    <w:semiHidden/>
    <w:rsid w:val="002B7F83"/>
  </w:style>
  <w:style w:type="paragraph" w:styleId="Revision">
    <w:name w:val="Revision"/>
    <w:hidden/>
    <w:uiPriority w:val="99"/>
    <w:semiHidden/>
    <w:rsid w:val="00505741"/>
    <w:pPr>
      <w:spacing w:line="240" w:lineRule="auto"/>
    </w:pPr>
  </w:style>
  <w:style w:type="character" w:styleId="CommentReference">
    <w:name w:val="annotation reference"/>
    <w:basedOn w:val="DefaultParagraphFont"/>
    <w:uiPriority w:val="99"/>
    <w:semiHidden/>
    <w:unhideWhenUsed/>
    <w:rsid w:val="00B27F3F"/>
    <w:rPr>
      <w:sz w:val="16"/>
      <w:szCs w:val="16"/>
    </w:rPr>
  </w:style>
  <w:style w:type="paragraph" w:styleId="CommentText">
    <w:name w:val="annotation text"/>
    <w:basedOn w:val="Normal"/>
    <w:link w:val="CommentTextChar"/>
    <w:uiPriority w:val="99"/>
    <w:unhideWhenUsed/>
    <w:rsid w:val="00B27F3F"/>
    <w:pPr>
      <w:spacing w:line="240" w:lineRule="auto"/>
    </w:pPr>
    <w:rPr>
      <w:sz w:val="20"/>
      <w:szCs w:val="20"/>
    </w:rPr>
  </w:style>
  <w:style w:type="character" w:customStyle="1" w:styleId="CommentTextChar">
    <w:name w:val="Comment Text Char"/>
    <w:basedOn w:val="DefaultParagraphFont"/>
    <w:link w:val="CommentText"/>
    <w:uiPriority w:val="99"/>
    <w:rsid w:val="00B27F3F"/>
    <w:rPr>
      <w:sz w:val="20"/>
      <w:szCs w:val="20"/>
    </w:rPr>
  </w:style>
  <w:style w:type="paragraph" w:styleId="CommentSubject">
    <w:name w:val="annotation subject"/>
    <w:basedOn w:val="CommentText"/>
    <w:next w:val="CommentText"/>
    <w:link w:val="CommentSubjectChar"/>
    <w:uiPriority w:val="99"/>
    <w:semiHidden/>
    <w:unhideWhenUsed/>
    <w:rsid w:val="00B27F3F"/>
    <w:rPr>
      <w:b/>
      <w:bCs/>
    </w:rPr>
  </w:style>
  <w:style w:type="character" w:customStyle="1" w:styleId="CommentSubjectChar">
    <w:name w:val="Comment Subject Char"/>
    <w:basedOn w:val="CommentTextChar"/>
    <w:link w:val="CommentSubject"/>
    <w:uiPriority w:val="99"/>
    <w:semiHidden/>
    <w:rsid w:val="00B27F3F"/>
    <w:rPr>
      <w:b/>
      <w:bCs/>
      <w:sz w:val="20"/>
      <w:szCs w:val="20"/>
    </w:rPr>
  </w:style>
  <w:style w:type="character" w:styleId="Hyperlink">
    <w:name w:val="Hyperlink"/>
    <w:basedOn w:val="DefaultParagraphFont"/>
    <w:uiPriority w:val="99"/>
    <w:unhideWhenUsed/>
    <w:rsid w:val="00CC2A9B"/>
    <w:rPr>
      <w:color w:val="0000FF" w:themeColor="hyperlink"/>
      <w:u w:val="single"/>
    </w:rPr>
  </w:style>
  <w:style w:type="character" w:styleId="UnresolvedMention">
    <w:name w:val="Unresolved Mention"/>
    <w:basedOn w:val="DefaultParagraphFont"/>
    <w:uiPriority w:val="99"/>
    <w:semiHidden/>
    <w:unhideWhenUsed/>
    <w:rsid w:val="00CC2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github.com/jpwrobinson/dried-fis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0135D-3F8A-9346-ABF9-38E528EF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22</Pages>
  <Words>68595</Words>
  <Characters>390998</Characters>
  <Application>Microsoft Office Word</Application>
  <DocSecurity>0</DocSecurity>
  <Lines>3258</Lines>
  <Paragraphs>917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O'Meara</dc:creator>
  <cp:lastModifiedBy>Robinson, James (robins64)</cp:lastModifiedBy>
  <cp:revision>110</cp:revision>
  <dcterms:created xsi:type="dcterms:W3CDTF">2025-06-25T10:33:00Z</dcterms:created>
  <dcterms:modified xsi:type="dcterms:W3CDTF">2025-08-08T13:40:00Z</dcterms:modified>
</cp:coreProperties>
</file>